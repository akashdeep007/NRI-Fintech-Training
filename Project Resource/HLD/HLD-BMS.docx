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4"/>
          <w:szCs w:val="44"/>
        </w:rPr>
      </w:pPr>
      <w:r w:rsidDel="00000000" w:rsidR="00000000" w:rsidRPr="00000000">
        <w:rPr>
          <w:b w:val="1"/>
          <w:sz w:val="44"/>
          <w:szCs w:val="44"/>
          <w:rtl w:val="0"/>
        </w:rPr>
        <w:t xml:space="preserve">High Level Design  - Bus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Target Audience/Distribution 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 Documents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Exclusions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rtl w:val="0"/>
            </w:rPr>
            <w:t xml:space="preserve">Use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Constraints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Technologies 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Tools and Software required to develop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 and H/w sizing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79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Acronyms and Abbreviations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numPr>
          <w:ilvl w:val="0"/>
          <w:numId w:val="8"/>
        </w:numPr>
        <w:ind w:left="567" w:hanging="567"/>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Revision History</w:t>
      </w:r>
    </w:p>
    <w:tbl>
      <w:tblPr>
        <w:tblStyle w:val="Table1"/>
        <w:tblW w:w="9230.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1984"/>
        <w:gridCol w:w="6258"/>
        <w:tblGridChange w:id="0">
          <w:tblGrid>
            <w:gridCol w:w="988"/>
            <w:gridCol w:w="1984"/>
            <w:gridCol w:w="6258"/>
          </w:tblGrid>
        </w:tblGridChange>
      </w:tblGrid>
      <w:tr>
        <w:trPr>
          <w:cantSplit w:val="0"/>
          <w:tblHeader w:val="0"/>
        </w:trPr>
        <w:tc>
          <w:tcPr>
            <w:shd w:fill="2f5496" w:val="clear"/>
            <w:vAlign w:val="center"/>
          </w:tcPr>
          <w:p w:rsidR="00000000" w:rsidDel="00000000" w:rsidP="00000000" w:rsidRDefault="00000000" w:rsidRPr="00000000" w14:paraId="00000021">
            <w:pPr>
              <w:rPr>
                <w:color w:val="ffffff"/>
              </w:rPr>
            </w:pPr>
            <w:r w:rsidDel="00000000" w:rsidR="00000000" w:rsidRPr="00000000">
              <w:rPr>
                <w:color w:val="ffffff"/>
                <w:rtl w:val="0"/>
              </w:rPr>
              <w:t xml:space="preserve">Revision Number</w:t>
            </w:r>
          </w:p>
        </w:tc>
        <w:tc>
          <w:tcPr>
            <w:shd w:fill="2f5496" w:val="clear"/>
            <w:vAlign w:val="center"/>
          </w:tcPr>
          <w:p w:rsidR="00000000" w:rsidDel="00000000" w:rsidP="00000000" w:rsidRDefault="00000000" w:rsidRPr="00000000" w14:paraId="00000022">
            <w:pPr>
              <w:rPr>
                <w:color w:val="ffffff"/>
              </w:rPr>
            </w:pPr>
            <w:r w:rsidDel="00000000" w:rsidR="00000000" w:rsidRPr="00000000">
              <w:rPr>
                <w:color w:val="ffffff"/>
                <w:rtl w:val="0"/>
              </w:rPr>
              <w:t xml:space="preserve">Change By</w:t>
            </w:r>
          </w:p>
        </w:tc>
        <w:tc>
          <w:tcPr>
            <w:shd w:fill="2f5496" w:val="clear"/>
            <w:vAlign w:val="center"/>
          </w:tcPr>
          <w:p w:rsidR="00000000" w:rsidDel="00000000" w:rsidP="00000000" w:rsidRDefault="00000000" w:rsidRPr="00000000" w14:paraId="00000023">
            <w:pPr>
              <w:rPr>
                <w:color w:val="ffffff"/>
              </w:rPr>
            </w:pPr>
            <w:r w:rsidDel="00000000" w:rsidR="00000000" w:rsidRPr="00000000">
              <w:rPr>
                <w:color w:val="ffffff"/>
                <w:rtl w:val="0"/>
              </w:rPr>
              <w:t xml:space="preserve">Changes Incorporated</w:t>
            </w:r>
          </w:p>
        </w:tc>
      </w:tr>
      <w:tr>
        <w:trPr>
          <w:cantSplit w:val="0"/>
          <w:tblHeader w:val="0"/>
        </w:trPr>
        <w:tc>
          <w:tcPr>
            <w:vAlign w:val="center"/>
          </w:tcPr>
          <w:p w:rsidR="00000000" w:rsidDel="00000000" w:rsidP="00000000" w:rsidRDefault="00000000" w:rsidRPr="00000000" w14:paraId="00000024">
            <w:pPr>
              <w:rPr/>
            </w:pPr>
            <w:r w:rsidDel="00000000" w:rsidR="00000000" w:rsidRPr="00000000">
              <w:rPr>
                <w:rtl w:val="0"/>
              </w:rPr>
              <w:t xml:space="preserve">PA1</w:t>
            </w:r>
          </w:p>
        </w:tc>
        <w:tc>
          <w:tcPr>
            <w:vAlign w:val="center"/>
          </w:tcPr>
          <w:p w:rsidR="00000000" w:rsidDel="00000000" w:rsidP="00000000" w:rsidRDefault="00000000" w:rsidRPr="00000000" w14:paraId="00000025">
            <w:pPr>
              <w:rPr/>
            </w:pPr>
            <w:r w:rsidDel="00000000" w:rsidR="00000000" w:rsidRPr="00000000">
              <w:rPr>
                <w:rtl w:val="0"/>
              </w:rPr>
            </w:r>
          </w:p>
        </w:tc>
        <w:tc>
          <w:tcPr>
            <w:vAlign w:val="center"/>
          </w:tcPr>
          <w:p w:rsidR="00000000" w:rsidDel="00000000" w:rsidP="00000000" w:rsidRDefault="00000000" w:rsidRPr="00000000" w14:paraId="00000026">
            <w:pPr>
              <w:rPr/>
            </w:pPr>
            <w:r w:rsidDel="00000000" w:rsidR="00000000" w:rsidRPr="00000000">
              <w:rPr>
                <w:rtl w:val="0"/>
              </w:rPr>
              <w:t xml:space="preserve">Initial Draft</w:t>
            </w:r>
          </w:p>
        </w:tc>
      </w:tr>
      <w:tr>
        <w:trPr>
          <w:cantSplit w:val="0"/>
          <w:tblHeader w:val="0"/>
        </w:trPr>
        <w:tc>
          <w:tcPr>
            <w:vAlign w:val="center"/>
          </w:tcPr>
          <w:p w:rsidR="00000000" w:rsidDel="00000000" w:rsidP="00000000" w:rsidRDefault="00000000" w:rsidRPr="00000000" w14:paraId="00000027">
            <w:pPr>
              <w:rPr/>
            </w:pPr>
            <w:r w:rsidDel="00000000" w:rsidR="00000000" w:rsidRPr="00000000">
              <w:rPr>
                <w:rtl w:val="0"/>
              </w:rPr>
            </w:r>
          </w:p>
        </w:tc>
        <w:tc>
          <w:tcPr>
            <w:vAlign w:val="center"/>
          </w:tcPr>
          <w:p w:rsidR="00000000" w:rsidDel="00000000" w:rsidP="00000000" w:rsidRDefault="00000000" w:rsidRPr="00000000" w14:paraId="00000028">
            <w:pPr>
              <w:rPr/>
            </w:pPr>
            <w:r w:rsidDel="00000000" w:rsidR="00000000" w:rsidRPr="00000000">
              <w:rPr>
                <w:rtl w:val="0"/>
              </w:rPr>
            </w:r>
          </w:p>
        </w:tc>
        <w:tc>
          <w:tcPr>
            <w:vAlign w:val="center"/>
          </w:tcPr>
          <w:p w:rsidR="00000000" w:rsidDel="00000000" w:rsidP="00000000" w:rsidRDefault="00000000" w:rsidRPr="00000000" w14:paraId="0000002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pPr>
            <w:r w:rsidDel="00000000" w:rsidR="00000000" w:rsidRPr="00000000">
              <w:rPr>
                <w:rtl w:val="0"/>
              </w:rPr>
            </w:r>
          </w:p>
        </w:tc>
        <w:tc>
          <w:tcPr>
            <w:vAlign w:val="center"/>
          </w:tcPr>
          <w:p w:rsidR="00000000" w:rsidDel="00000000" w:rsidP="00000000" w:rsidRDefault="00000000" w:rsidRPr="00000000" w14:paraId="0000002B">
            <w:pPr>
              <w:rPr/>
            </w:pPr>
            <w:r w:rsidDel="00000000" w:rsidR="00000000" w:rsidRPr="00000000">
              <w:rPr>
                <w:rtl w:val="0"/>
              </w:rPr>
            </w:r>
          </w:p>
        </w:tc>
        <w:tc>
          <w:tcPr>
            <w:vAlign w:val="center"/>
          </w:tcPr>
          <w:p w:rsidR="00000000" w:rsidDel="00000000" w:rsidP="00000000" w:rsidRDefault="00000000" w:rsidRPr="00000000" w14:paraId="0000002C">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rPr/>
            </w:pPr>
            <w:r w:rsidDel="00000000" w:rsidR="00000000" w:rsidRPr="00000000">
              <w:rPr>
                <w:rtl w:val="0"/>
              </w:rPr>
            </w:r>
          </w:p>
        </w:tc>
        <w:tc>
          <w:tcPr>
            <w:vAlign w:val="center"/>
          </w:tcPr>
          <w:p w:rsidR="00000000" w:rsidDel="00000000" w:rsidP="00000000" w:rsidRDefault="00000000" w:rsidRPr="00000000" w14:paraId="0000002E">
            <w:pPr>
              <w:rPr/>
            </w:pPr>
            <w:r w:rsidDel="00000000" w:rsidR="00000000" w:rsidRPr="00000000">
              <w:rPr>
                <w:rtl w:val="0"/>
              </w:rPr>
            </w:r>
          </w:p>
        </w:tc>
        <w:tc>
          <w:tcPr>
            <w:vAlign w:val="center"/>
          </w:tcPr>
          <w:p w:rsidR="00000000" w:rsidDel="00000000" w:rsidP="00000000" w:rsidRDefault="00000000" w:rsidRPr="00000000" w14:paraId="0000002F">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rPr/>
            </w:pPr>
            <w:r w:rsidDel="00000000" w:rsidR="00000000" w:rsidRPr="00000000">
              <w:rPr>
                <w:rtl w:val="0"/>
              </w:rPr>
            </w:r>
          </w:p>
        </w:tc>
        <w:tc>
          <w:tcPr>
            <w:vAlign w:val="center"/>
          </w:tcPr>
          <w:p w:rsidR="00000000" w:rsidDel="00000000" w:rsidP="00000000" w:rsidRDefault="00000000" w:rsidRPr="00000000" w14:paraId="00000031">
            <w:pPr>
              <w:rPr/>
            </w:pPr>
            <w:r w:rsidDel="00000000" w:rsidR="00000000" w:rsidRPr="00000000">
              <w:rPr>
                <w:rtl w:val="0"/>
              </w:rPr>
            </w:r>
          </w:p>
        </w:tc>
        <w:tc>
          <w:tcPr>
            <w:vAlign w:val="center"/>
          </w:tcPr>
          <w:p w:rsidR="00000000" w:rsidDel="00000000" w:rsidP="00000000" w:rsidRDefault="00000000" w:rsidRPr="00000000" w14:paraId="00000032">
            <w:pPr>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numPr>
          <w:ilvl w:val="0"/>
          <w:numId w:val="8"/>
        </w:numPr>
        <w:ind w:left="567" w:hanging="567"/>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Approval</w:t>
      </w:r>
    </w:p>
    <w:tbl>
      <w:tblPr>
        <w:tblStyle w:val="Table2"/>
        <w:tblW w:w="9230.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1701"/>
        <w:gridCol w:w="4699"/>
        <w:tblGridChange w:id="0">
          <w:tblGrid>
            <w:gridCol w:w="2830"/>
            <w:gridCol w:w="1701"/>
            <w:gridCol w:w="4699"/>
          </w:tblGrid>
        </w:tblGridChange>
      </w:tblGrid>
      <w:tr>
        <w:trPr>
          <w:cantSplit w:val="0"/>
          <w:trHeight w:val="455" w:hRule="atLeast"/>
          <w:tblHeader w:val="0"/>
        </w:trPr>
        <w:tc>
          <w:tcPr>
            <w:shd w:fill="2f5496" w:val="clear"/>
            <w:vAlign w:val="center"/>
          </w:tcPr>
          <w:p w:rsidR="00000000" w:rsidDel="00000000" w:rsidP="00000000" w:rsidRDefault="00000000" w:rsidRPr="00000000" w14:paraId="00000035">
            <w:pPr>
              <w:rPr>
                <w:color w:val="ffffff"/>
              </w:rPr>
            </w:pPr>
            <w:r w:rsidDel="00000000" w:rsidR="00000000" w:rsidRPr="00000000">
              <w:rPr>
                <w:color w:val="ffffff"/>
                <w:rtl w:val="0"/>
              </w:rPr>
              <w:t xml:space="preserve">Approved By</w:t>
            </w:r>
          </w:p>
        </w:tc>
        <w:tc>
          <w:tcPr>
            <w:shd w:fill="2f5496" w:val="clear"/>
            <w:vAlign w:val="center"/>
          </w:tcPr>
          <w:p w:rsidR="00000000" w:rsidDel="00000000" w:rsidP="00000000" w:rsidRDefault="00000000" w:rsidRPr="00000000" w14:paraId="00000036">
            <w:pPr>
              <w:rPr>
                <w:color w:val="ffffff"/>
              </w:rPr>
            </w:pPr>
            <w:r w:rsidDel="00000000" w:rsidR="00000000" w:rsidRPr="00000000">
              <w:rPr>
                <w:color w:val="ffffff"/>
                <w:rtl w:val="0"/>
              </w:rPr>
              <w:t xml:space="preserve">Designation</w:t>
            </w:r>
          </w:p>
        </w:tc>
        <w:tc>
          <w:tcPr>
            <w:shd w:fill="2f5496" w:val="clear"/>
            <w:vAlign w:val="center"/>
          </w:tcPr>
          <w:p w:rsidR="00000000" w:rsidDel="00000000" w:rsidP="00000000" w:rsidRDefault="00000000" w:rsidRPr="00000000" w14:paraId="00000037">
            <w:pPr>
              <w:rPr>
                <w:color w:val="ffffff"/>
              </w:rPr>
            </w:pPr>
            <w:r w:rsidDel="00000000" w:rsidR="00000000" w:rsidRPr="00000000">
              <w:rPr>
                <w:color w:val="ffffff"/>
                <w:rtl w:val="0"/>
              </w:rPr>
              <w:t xml:space="preserve">Approval Type</w:t>
            </w:r>
          </w:p>
        </w:tc>
      </w:tr>
      <w:tr>
        <w:trPr>
          <w:cantSplit w:val="0"/>
          <w:tblHeader w:val="0"/>
        </w:trPr>
        <w:tc>
          <w:tcPr>
            <w:vAlign w:val="center"/>
          </w:tcPr>
          <w:p w:rsidR="00000000" w:rsidDel="00000000" w:rsidP="00000000" w:rsidRDefault="00000000" w:rsidRPr="00000000" w14:paraId="00000038">
            <w:pPr>
              <w:rPr/>
            </w:pPr>
            <w:r w:rsidDel="00000000" w:rsidR="00000000" w:rsidRPr="00000000">
              <w:rPr>
                <w:rtl w:val="0"/>
              </w:rPr>
            </w:r>
          </w:p>
        </w:tc>
        <w:tc>
          <w:tcPr>
            <w:vAlign w:val="center"/>
          </w:tcPr>
          <w:p w:rsidR="00000000" w:rsidDel="00000000" w:rsidP="00000000" w:rsidRDefault="00000000" w:rsidRPr="00000000" w14:paraId="00000039">
            <w:pPr>
              <w:rPr/>
            </w:pPr>
            <w:r w:rsidDel="00000000" w:rsidR="00000000" w:rsidRPr="00000000">
              <w:rPr>
                <w:rtl w:val="0"/>
              </w:rPr>
            </w:r>
          </w:p>
        </w:tc>
        <w:tc>
          <w:tcPr>
            <w:vAlign w:val="center"/>
          </w:tcPr>
          <w:p w:rsidR="00000000" w:rsidDel="00000000" w:rsidP="00000000" w:rsidRDefault="00000000" w:rsidRPr="00000000" w14:paraId="0000003A">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rPr/>
            </w:pPr>
            <w:r w:rsidDel="00000000" w:rsidR="00000000" w:rsidRPr="00000000">
              <w:rPr>
                <w:rtl w:val="0"/>
              </w:rPr>
            </w:r>
          </w:p>
        </w:tc>
        <w:tc>
          <w:tcPr>
            <w:vAlign w:val="center"/>
          </w:tcPr>
          <w:p w:rsidR="00000000" w:rsidDel="00000000" w:rsidP="00000000" w:rsidRDefault="00000000" w:rsidRPr="00000000" w14:paraId="0000003C">
            <w:pPr>
              <w:rPr/>
            </w:pPr>
            <w:r w:rsidDel="00000000" w:rsidR="00000000" w:rsidRPr="00000000">
              <w:rPr>
                <w:rtl w:val="0"/>
              </w:rPr>
            </w:r>
          </w:p>
        </w:tc>
        <w:tc>
          <w:tcPr>
            <w:vAlign w:val="center"/>
          </w:tcPr>
          <w:p w:rsidR="00000000" w:rsidDel="00000000" w:rsidP="00000000" w:rsidRDefault="00000000" w:rsidRPr="00000000" w14:paraId="0000003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E">
            <w:pPr>
              <w:rPr/>
            </w:pPr>
            <w:r w:rsidDel="00000000" w:rsidR="00000000" w:rsidRPr="00000000">
              <w:rPr>
                <w:rtl w:val="0"/>
              </w:rPr>
            </w:r>
          </w:p>
        </w:tc>
        <w:tc>
          <w:tcPr>
            <w:vAlign w:val="center"/>
          </w:tcPr>
          <w:p w:rsidR="00000000" w:rsidDel="00000000" w:rsidP="00000000" w:rsidRDefault="00000000" w:rsidRPr="00000000" w14:paraId="0000003F">
            <w:pPr>
              <w:rPr/>
            </w:pPr>
            <w:r w:rsidDel="00000000" w:rsidR="00000000" w:rsidRPr="00000000">
              <w:rPr>
                <w:rtl w:val="0"/>
              </w:rPr>
            </w:r>
          </w:p>
        </w:tc>
        <w:tc>
          <w:tcPr>
            <w:vAlign w:val="center"/>
          </w:tcPr>
          <w:p w:rsidR="00000000" w:rsidDel="00000000" w:rsidP="00000000" w:rsidRDefault="00000000" w:rsidRPr="00000000" w14:paraId="00000040">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1">
            <w:pPr>
              <w:rPr/>
            </w:pPr>
            <w:r w:rsidDel="00000000" w:rsidR="00000000" w:rsidRPr="00000000">
              <w:rPr>
                <w:rtl w:val="0"/>
              </w:rPr>
            </w:r>
          </w:p>
        </w:tc>
        <w:tc>
          <w:tcPr>
            <w:vAlign w:val="center"/>
          </w:tcPr>
          <w:p w:rsidR="00000000" w:rsidDel="00000000" w:rsidP="00000000" w:rsidRDefault="00000000" w:rsidRPr="00000000" w14:paraId="00000042">
            <w:pPr>
              <w:rPr/>
            </w:pPr>
            <w:r w:rsidDel="00000000" w:rsidR="00000000" w:rsidRPr="00000000">
              <w:rPr>
                <w:rtl w:val="0"/>
              </w:rPr>
            </w:r>
          </w:p>
        </w:tc>
        <w:tc>
          <w:tcPr>
            <w:vAlign w:val="center"/>
          </w:tcPr>
          <w:p w:rsidR="00000000" w:rsidDel="00000000" w:rsidP="00000000" w:rsidRDefault="00000000" w:rsidRPr="00000000" w14:paraId="0000004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rPr/>
            </w:pPr>
            <w:r w:rsidDel="00000000" w:rsidR="00000000" w:rsidRPr="00000000">
              <w:rPr>
                <w:rtl w:val="0"/>
              </w:rPr>
            </w:r>
          </w:p>
        </w:tc>
        <w:tc>
          <w:tcPr>
            <w:vAlign w:val="center"/>
          </w:tcPr>
          <w:p w:rsidR="00000000" w:rsidDel="00000000" w:rsidP="00000000" w:rsidRDefault="00000000" w:rsidRPr="00000000" w14:paraId="00000045">
            <w:pPr>
              <w:rPr/>
            </w:pPr>
            <w:r w:rsidDel="00000000" w:rsidR="00000000" w:rsidRPr="00000000">
              <w:rPr>
                <w:rtl w:val="0"/>
              </w:rPr>
            </w:r>
          </w:p>
        </w:tc>
        <w:tc>
          <w:tcPr>
            <w:vAlign w:val="center"/>
          </w:tcPr>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numPr>
          <w:ilvl w:val="0"/>
          <w:numId w:val="8"/>
        </w:numPr>
        <w:ind w:left="567" w:hanging="567"/>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Target Audience/Distribution List</w:t>
      </w:r>
    </w:p>
    <w:tbl>
      <w:tblPr>
        <w:tblStyle w:val="Table3"/>
        <w:tblW w:w="453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1701"/>
        <w:tblGridChange w:id="0">
          <w:tblGrid>
            <w:gridCol w:w="2830"/>
            <w:gridCol w:w="1701"/>
          </w:tblGrid>
        </w:tblGridChange>
      </w:tblGrid>
      <w:tr>
        <w:trPr>
          <w:cantSplit w:val="0"/>
          <w:trHeight w:val="455" w:hRule="atLeast"/>
          <w:tblHeader w:val="0"/>
        </w:trPr>
        <w:tc>
          <w:tcPr>
            <w:shd w:fill="2f5496" w:val="clear"/>
            <w:vAlign w:val="center"/>
          </w:tcPr>
          <w:p w:rsidR="00000000" w:rsidDel="00000000" w:rsidP="00000000" w:rsidRDefault="00000000" w:rsidRPr="00000000" w14:paraId="00000049">
            <w:pPr>
              <w:rPr>
                <w:color w:val="ffffff"/>
              </w:rPr>
            </w:pPr>
            <w:r w:rsidDel="00000000" w:rsidR="00000000" w:rsidRPr="00000000">
              <w:rPr>
                <w:color w:val="ffffff"/>
                <w:rtl w:val="0"/>
              </w:rPr>
              <w:t xml:space="preserve">Name</w:t>
            </w:r>
          </w:p>
        </w:tc>
        <w:tc>
          <w:tcPr>
            <w:shd w:fill="2f5496" w:val="clear"/>
            <w:vAlign w:val="center"/>
          </w:tcPr>
          <w:p w:rsidR="00000000" w:rsidDel="00000000" w:rsidP="00000000" w:rsidRDefault="00000000" w:rsidRPr="00000000" w14:paraId="0000004A">
            <w:pPr>
              <w:rPr>
                <w:color w:val="ffffff"/>
              </w:rPr>
            </w:pPr>
            <w:r w:rsidDel="00000000" w:rsidR="00000000" w:rsidRPr="00000000">
              <w:rPr>
                <w:color w:val="ffffff"/>
                <w:rtl w:val="0"/>
              </w:rPr>
              <w:t xml:space="preserve">Designation</w:t>
            </w:r>
          </w:p>
        </w:tc>
      </w:tr>
      <w:tr>
        <w:trPr>
          <w:cantSplit w:val="0"/>
          <w:tblHeader w:val="0"/>
        </w:trPr>
        <w:tc>
          <w:tcPr>
            <w:vAlign w:val="center"/>
          </w:tcPr>
          <w:p w:rsidR="00000000" w:rsidDel="00000000" w:rsidP="00000000" w:rsidRDefault="00000000" w:rsidRPr="00000000" w14:paraId="0000004B">
            <w:pPr>
              <w:rPr/>
            </w:pPr>
            <w:r w:rsidDel="00000000" w:rsidR="00000000" w:rsidRPr="00000000">
              <w:rPr>
                <w:rtl w:val="0"/>
              </w:rPr>
            </w:r>
          </w:p>
        </w:tc>
        <w:tc>
          <w:tcPr>
            <w:vAlign w:val="center"/>
          </w:tcPr>
          <w:p w:rsidR="00000000" w:rsidDel="00000000" w:rsidP="00000000" w:rsidRDefault="00000000" w:rsidRPr="00000000" w14:paraId="0000004C">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rPr/>
            </w:pPr>
            <w:r w:rsidDel="00000000" w:rsidR="00000000" w:rsidRPr="00000000">
              <w:rPr>
                <w:rtl w:val="0"/>
              </w:rPr>
            </w:r>
          </w:p>
        </w:tc>
        <w:tc>
          <w:tcPr>
            <w:vAlign w:val="center"/>
          </w:tcPr>
          <w:p w:rsidR="00000000" w:rsidDel="00000000" w:rsidP="00000000" w:rsidRDefault="00000000" w:rsidRPr="00000000" w14:paraId="0000004E">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F">
            <w:pPr>
              <w:rPr/>
            </w:pPr>
            <w:r w:rsidDel="00000000" w:rsidR="00000000" w:rsidRPr="00000000">
              <w:rPr>
                <w:rtl w:val="0"/>
              </w:rPr>
            </w:r>
          </w:p>
        </w:tc>
        <w:tc>
          <w:tcPr>
            <w:vAlign w:val="center"/>
          </w:tcPr>
          <w:p w:rsidR="00000000" w:rsidDel="00000000" w:rsidP="00000000" w:rsidRDefault="00000000" w:rsidRPr="00000000" w14:paraId="00000050">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1">
            <w:pPr>
              <w:rPr/>
            </w:pPr>
            <w:r w:rsidDel="00000000" w:rsidR="00000000" w:rsidRPr="00000000">
              <w:rPr>
                <w:rtl w:val="0"/>
              </w:rPr>
            </w:r>
          </w:p>
        </w:tc>
        <w:tc>
          <w:tcPr>
            <w:vAlign w:val="center"/>
          </w:tcPr>
          <w:p w:rsidR="00000000" w:rsidDel="00000000" w:rsidP="00000000" w:rsidRDefault="00000000" w:rsidRPr="00000000" w14:paraId="00000052">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3">
            <w:pPr>
              <w:rPr/>
            </w:pPr>
            <w:r w:rsidDel="00000000" w:rsidR="00000000" w:rsidRPr="00000000">
              <w:rPr>
                <w:rtl w:val="0"/>
              </w:rPr>
            </w:r>
          </w:p>
        </w:tc>
        <w:tc>
          <w:tcPr>
            <w:vAlign w:val="center"/>
          </w:tcPr>
          <w:p w:rsidR="00000000" w:rsidDel="00000000" w:rsidP="00000000" w:rsidRDefault="00000000" w:rsidRPr="00000000" w14:paraId="00000054">
            <w:pPr>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numPr>
          <w:ilvl w:val="0"/>
          <w:numId w:val="8"/>
        </w:numPr>
        <w:ind w:left="567" w:hanging="567"/>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Reference Documents</w:t>
      </w:r>
    </w:p>
    <w:tbl>
      <w:tblPr>
        <w:tblStyle w:val="Table4"/>
        <w:tblW w:w="7225.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4395"/>
        <w:tblGridChange w:id="0">
          <w:tblGrid>
            <w:gridCol w:w="2830"/>
            <w:gridCol w:w="4395"/>
          </w:tblGrid>
        </w:tblGridChange>
      </w:tblGrid>
      <w:tr>
        <w:trPr>
          <w:cantSplit w:val="0"/>
          <w:trHeight w:val="455" w:hRule="atLeast"/>
          <w:tblHeader w:val="0"/>
        </w:trPr>
        <w:tc>
          <w:tcPr>
            <w:shd w:fill="2f5496" w:val="clear"/>
            <w:vAlign w:val="center"/>
          </w:tcPr>
          <w:p w:rsidR="00000000" w:rsidDel="00000000" w:rsidP="00000000" w:rsidRDefault="00000000" w:rsidRPr="00000000" w14:paraId="00000057">
            <w:pPr>
              <w:rPr>
                <w:color w:val="ffffff"/>
              </w:rPr>
            </w:pPr>
            <w:r w:rsidDel="00000000" w:rsidR="00000000" w:rsidRPr="00000000">
              <w:rPr>
                <w:color w:val="ffffff"/>
                <w:rtl w:val="0"/>
              </w:rPr>
              <w:t xml:space="preserve">Document Name</w:t>
            </w:r>
          </w:p>
        </w:tc>
        <w:tc>
          <w:tcPr>
            <w:shd w:fill="2f5496" w:val="clear"/>
            <w:vAlign w:val="center"/>
          </w:tcPr>
          <w:p w:rsidR="00000000" w:rsidDel="00000000" w:rsidP="00000000" w:rsidRDefault="00000000" w:rsidRPr="00000000" w14:paraId="00000058">
            <w:pPr>
              <w:rPr>
                <w:color w:val="ffffff"/>
              </w:rPr>
            </w:pPr>
            <w:r w:rsidDel="00000000" w:rsidR="00000000" w:rsidRPr="00000000">
              <w:rPr>
                <w:color w:val="ffffff"/>
                <w:rtl w:val="0"/>
              </w:rPr>
              <w:t xml:space="preserve">Location</w:t>
            </w:r>
          </w:p>
          <w:p w:rsidR="00000000" w:rsidDel="00000000" w:rsidP="00000000" w:rsidRDefault="00000000" w:rsidRPr="00000000" w14:paraId="00000059">
            <w:pPr>
              <w:rPr>
                <w:color w:val="ffffff"/>
              </w:rPr>
            </w:pPr>
            <w:r w:rsidDel="00000000" w:rsidR="00000000" w:rsidRPr="00000000">
              <w:rPr>
                <w:color w:val="ffffff"/>
                <w:rtl w:val="0"/>
              </w:rPr>
              <w:t xml:space="preserve">Physical Location/Website</w:t>
            </w:r>
          </w:p>
        </w:tc>
      </w:tr>
      <w:tr>
        <w:trPr>
          <w:cantSplit w:val="0"/>
          <w:tblHeader w:val="0"/>
        </w:trPr>
        <w:tc>
          <w:tcPr>
            <w:vAlign w:val="center"/>
          </w:tcPr>
          <w:p w:rsidR="00000000" w:rsidDel="00000000" w:rsidP="00000000" w:rsidRDefault="00000000" w:rsidRPr="00000000" w14:paraId="0000005A">
            <w:pPr>
              <w:rPr/>
            </w:pPr>
            <w:r w:rsidDel="00000000" w:rsidR="00000000" w:rsidRPr="00000000">
              <w:rPr>
                <w:rtl w:val="0"/>
              </w:rPr>
            </w:r>
          </w:p>
        </w:tc>
        <w:tc>
          <w:tcPr>
            <w:vAlign w:val="center"/>
          </w:tcPr>
          <w:p w:rsidR="00000000" w:rsidDel="00000000" w:rsidP="00000000" w:rsidRDefault="00000000" w:rsidRPr="00000000" w14:paraId="0000005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rPr/>
            </w:pPr>
            <w:r w:rsidDel="00000000" w:rsidR="00000000" w:rsidRPr="00000000">
              <w:rPr>
                <w:rtl w:val="0"/>
              </w:rPr>
            </w:r>
          </w:p>
        </w:tc>
        <w:tc>
          <w:tcPr>
            <w:vAlign w:val="center"/>
          </w:tcPr>
          <w:p w:rsidR="00000000" w:rsidDel="00000000" w:rsidP="00000000" w:rsidRDefault="00000000" w:rsidRPr="00000000" w14:paraId="0000005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rPr/>
            </w:pPr>
            <w:r w:rsidDel="00000000" w:rsidR="00000000" w:rsidRPr="00000000">
              <w:rPr>
                <w:rtl w:val="0"/>
              </w:rPr>
            </w:r>
          </w:p>
        </w:tc>
        <w:tc>
          <w:tcPr>
            <w:vAlign w:val="center"/>
          </w:tcPr>
          <w:p w:rsidR="00000000" w:rsidDel="00000000" w:rsidP="00000000" w:rsidRDefault="00000000" w:rsidRPr="00000000" w14:paraId="0000005F">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rPr/>
            </w:pPr>
            <w:r w:rsidDel="00000000" w:rsidR="00000000" w:rsidRPr="00000000">
              <w:rPr>
                <w:rtl w:val="0"/>
              </w:rPr>
            </w:r>
          </w:p>
        </w:tc>
        <w:tc>
          <w:tcPr>
            <w:vAlign w:val="center"/>
          </w:tcPr>
          <w:p w:rsidR="00000000" w:rsidDel="00000000" w:rsidP="00000000" w:rsidRDefault="00000000" w:rsidRPr="00000000" w14:paraId="00000061">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rPr/>
            </w:pPr>
            <w:r w:rsidDel="00000000" w:rsidR="00000000" w:rsidRPr="00000000">
              <w:rPr>
                <w:rtl w:val="0"/>
              </w:rPr>
            </w:r>
          </w:p>
        </w:tc>
        <w:tc>
          <w:tcPr>
            <w:vAlign w:val="center"/>
          </w:tcPr>
          <w:p w:rsidR="00000000" w:rsidDel="00000000" w:rsidP="00000000" w:rsidRDefault="00000000" w:rsidRPr="00000000" w14:paraId="00000063">
            <w:pPr>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numPr>
          <w:ilvl w:val="0"/>
          <w:numId w:val="8"/>
        </w:numPr>
        <w:ind w:left="567" w:hanging="567"/>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426"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This High-Level Design Document is intended to provide a high-level overview of the project and establish a shared agreement between the customer and the solution provider to complete a design architecture so that there are no misunderstandings or design gaps during the project's development phase. The Bus Management System is a web-based application that may be used by anyone with an internet connection anywhere on the internet. This application will automate the booking of tickets as well as inquiries about ticket availability. The system will keep track of numerous routes and the buses that run along with them. The system will be built as a web-based application with the main user interface. The primary screen should have a consistent and adaptable format. The system must be built to be user-friendly. Revenue reports can be generated by the admin, which will be useful in determining whether any operational changes are required.</w:t>
      </w:r>
      <w:r w:rsidDel="00000000" w:rsidR="00000000" w:rsidRPr="00000000">
        <w:rPr>
          <w:rtl w:val="0"/>
        </w:rPr>
      </w:r>
    </w:p>
    <w:p w:rsidR="00000000" w:rsidDel="00000000" w:rsidP="00000000" w:rsidRDefault="00000000" w:rsidRPr="00000000" w14:paraId="00000069">
      <w:pPr>
        <w:pStyle w:val="Heading1"/>
        <w:numPr>
          <w:ilvl w:val="0"/>
          <w:numId w:val="8"/>
        </w:numPr>
        <w:ind w:left="567" w:hanging="567"/>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Requirement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426" w:firstLine="0"/>
        <w:rPr/>
      </w:pPr>
      <w:r w:rsidDel="00000000" w:rsidR="00000000" w:rsidRPr="00000000">
        <w:rPr>
          <w:rtl w:val="0"/>
        </w:rPr>
        <w:t xml:space="preserve">Buses have been a widely used means of transportation since their inception. The current system isn't fully automated. Many procedures, such as bus scheduling and ticket booking, are performed manually, which results in inaccurate entries and leaves room for errors since the data is out of sync. Seat availability is not centrally managed, and the travel operator is unaware of the availability and occupancy of his buses' seats. The main bottleneck is here. As a result, in this modern era, where people prefer to purchase tickets online, a management system that allows passengers to book tickets for long bus travels without bother becomes important</w:t>
      </w:r>
      <w:r w:rsidDel="00000000" w:rsidR="00000000" w:rsidRPr="00000000">
        <w:rPr>
          <w:rtl w:val="0"/>
        </w:rPr>
        <w:t xml:space="preserve">. </w:t>
      </w:r>
    </w:p>
    <w:p w:rsidR="00000000" w:rsidDel="00000000" w:rsidP="00000000" w:rsidRDefault="00000000" w:rsidRPr="00000000" w14:paraId="0000006C">
      <w:pPr>
        <w:ind w:left="426" w:firstLine="0"/>
        <w:rPr/>
      </w:pPr>
      <w:r w:rsidDel="00000000" w:rsidR="00000000" w:rsidRPr="00000000">
        <w:rPr>
          <w:rtl w:val="0"/>
        </w:rPr>
        <w:t xml:space="preserve">Therefore, a managed system is required which can overcome the difficulties and faults in the old queue management system.</w:t>
      </w:r>
    </w:p>
    <w:p w:rsidR="00000000" w:rsidDel="00000000" w:rsidP="00000000" w:rsidRDefault="00000000" w:rsidRPr="00000000" w14:paraId="0000006D">
      <w:pPr>
        <w:pStyle w:val="Heading1"/>
        <w:numPr>
          <w:ilvl w:val="0"/>
          <w:numId w:val="8"/>
        </w:numPr>
        <w:ind w:left="567" w:hanging="567"/>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426" w:firstLine="0"/>
        <w:rPr/>
      </w:pPr>
      <w:r w:rsidDel="00000000" w:rsidR="00000000" w:rsidRPr="00000000">
        <w:rPr>
          <w:rtl w:val="0"/>
        </w:rPr>
        <w:t xml:space="preserve">A proper bus management system provides the below advantages which are mostly not possible for any unstructured and file-based legacy systems:</w:t>
      </w:r>
    </w:p>
    <w:p w:rsidR="00000000" w:rsidDel="00000000" w:rsidP="00000000" w:rsidRDefault="00000000" w:rsidRPr="00000000" w14:paraId="00000070">
      <w:pPr>
        <w:numPr>
          <w:ilvl w:val="0"/>
          <w:numId w:val="4"/>
        </w:numPr>
        <w:spacing w:after="0" w:lineRule="auto"/>
        <w:ind w:left="1146" w:hanging="360"/>
      </w:pPr>
      <w:r w:rsidDel="00000000" w:rsidR="00000000" w:rsidRPr="00000000">
        <w:rPr>
          <w:rtl w:val="0"/>
        </w:rPr>
        <w:t xml:space="preserve">Removes data duplication</w:t>
      </w:r>
    </w:p>
    <w:p w:rsidR="00000000" w:rsidDel="00000000" w:rsidP="00000000" w:rsidRDefault="00000000" w:rsidRPr="00000000" w14:paraId="00000071">
      <w:pPr>
        <w:numPr>
          <w:ilvl w:val="0"/>
          <w:numId w:val="4"/>
        </w:numPr>
        <w:spacing w:after="0" w:lineRule="auto"/>
        <w:ind w:left="1146" w:hanging="360"/>
      </w:pPr>
      <w:r w:rsidDel="00000000" w:rsidR="00000000" w:rsidRPr="00000000">
        <w:rPr>
          <w:rtl w:val="0"/>
        </w:rPr>
        <w:t xml:space="preserve">Avoid data loss</w:t>
      </w:r>
    </w:p>
    <w:p w:rsidR="00000000" w:rsidDel="00000000" w:rsidP="00000000" w:rsidRDefault="00000000" w:rsidRPr="00000000" w14:paraId="00000072">
      <w:pPr>
        <w:numPr>
          <w:ilvl w:val="0"/>
          <w:numId w:val="4"/>
        </w:numPr>
        <w:spacing w:after="0" w:lineRule="auto"/>
        <w:ind w:left="1146" w:hanging="360"/>
        <w:rPr>
          <w:u w:val="none"/>
        </w:rPr>
      </w:pPr>
      <w:r w:rsidDel="00000000" w:rsidR="00000000" w:rsidRPr="00000000">
        <w:rPr>
          <w:rtl w:val="0"/>
        </w:rPr>
        <w:t xml:space="preserve">Ease the process of ticket booking</w:t>
      </w:r>
    </w:p>
    <w:p w:rsidR="00000000" w:rsidDel="00000000" w:rsidP="00000000" w:rsidRDefault="00000000" w:rsidRPr="00000000" w14:paraId="00000073">
      <w:pPr>
        <w:numPr>
          <w:ilvl w:val="0"/>
          <w:numId w:val="4"/>
        </w:numPr>
        <w:spacing w:after="0" w:lineRule="auto"/>
        <w:ind w:left="1146" w:hanging="360"/>
        <w:rPr>
          <w:u w:val="none"/>
        </w:rPr>
      </w:pPr>
      <w:r w:rsidDel="00000000" w:rsidR="00000000" w:rsidRPr="00000000">
        <w:rPr>
          <w:rtl w:val="0"/>
        </w:rPr>
        <w:t xml:space="preserve">Keeping records of buses and routes in one place</w:t>
      </w:r>
    </w:p>
    <w:p w:rsidR="00000000" w:rsidDel="00000000" w:rsidP="00000000" w:rsidRDefault="00000000" w:rsidRPr="00000000" w14:paraId="00000074">
      <w:pPr>
        <w:numPr>
          <w:ilvl w:val="0"/>
          <w:numId w:val="4"/>
        </w:numPr>
        <w:spacing w:after="0" w:lineRule="auto"/>
        <w:ind w:left="1146" w:hanging="360"/>
        <w:rPr>
          <w:u w:val="none"/>
        </w:rPr>
      </w:pPr>
      <w:r w:rsidDel="00000000" w:rsidR="00000000" w:rsidRPr="00000000">
        <w:rPr>
          <w:rtl w:val="0"/>
        </w:rPr>
        <w:t xml:space="preserve">Determining the performance of routes over a certain period of time.</w:t>
      </w:r>
    </w:p>
    <w:p w:rsidR="00000000" w:rsidDel="00000000" w:rsidP="00000000" w:rsidRDefault="00000000" w:rsidRPr="00000000" w14:paraId="00000075">
      <w:pPr>
        <w:numPr>
          <w:ilvl w:val="0"/>
          <w:numId w:val="4"/>
        </w:numPr>
        <w:spacing w:after="0" w:lineRule="auto"/>
        <w:ind w:left="1146" w:hanging="360"/>
        <w:rPr>
          <w:u w:val="none"/>
        </w:rPr>
      </w:pPr>
      <w:r w:rsidDel="00000000" w:rsidR="00000000" w:rsidRPr="00000000">
        <w:rPr>
          <w:rtl w:val="0"/>
        </w:rPr>
        <w:t xml:space="preserve">Provides data authenticity.</w:t>
      </w:r>
    </w:p>
    <w:p w:rsidR="00000000" w:rsidDel="00000000" w:rsidP="00000000" w:rsidRDefault="00000000" w:rsidRPr="00000000" w14:paraId="00000076">
      <w:pPr>
        <w:numPr>
          <w:ilvl w:val="0"/>
          <w:numId w:val="4"/>
        </w:numPr>
        <w:spacing w:after="0" w:lineRule="auto"/>
        <w:ind w:left="1146" w:hanging="360"/>
        <w:rPr>
          <w:u w:val="none"/>
        </w:rPr>
      </w:pPr>
      <w:r w:rsidDel="00000000" w:rsidR="00000000" w:rsidRPr="00000000">
        <w:rPr>
          <w:rtl w:val="0"/>
        </w:rPr>
        <w:t xml:space="preserve">Hide sensitive data.</w:t>
      </w:r>
    </w:p>
    <w:p w:rsidR="00000000" w:rsidDel="00000000" w:rsidP="00000000" w:rsidRDefault="00000000" w:rsidRPr="00000000" w14:paraId="00000077">
      <w:pPr>
        <w:numPr>
          <w:ilvl w:val="0"/>
          <w:numId w:val="4"/>
        </w:numPr>
        <w:spacing w:after="0" w:lineRule="auto"/>
        <w:ind w:left="1146" w:hanging="360"/>
        <w:rPr>
          <w:u w:val="none"/>
        </w:rPr>
      </w:pPr>
      <w:r w:rsidDel="00000000" w:rsidR="00000000" w:rsidRPr="00000000">
        <w:rPr>
          <w:rtl w:val="0"/>
        </w:rPr>
        <w:t xml:space="preserve">Improve Profitability</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46"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46"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46"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46" w:right="0" w:firstLine="0"/>
        <w:jc w:val="left"/>
        <w:rPr/>
      </w:pPr>
      <w:r w:rsidDel="00000000" w:rsidR="00000000" w:rsidRPr="00000000">
        <w:rPr>
          <w:rtl w:val="0"/>
        </w:rPr>
      </w:r>
    </w:p>
    <w:p w:rsidR="00000000" w:rsidDel="00000000" w:rsidP="00000000" w:rsidRDefault="00000000" w:rsidRPr="00000000" w14:paraId="0000007C">
      <w:pPr>
        <w:pStyle w:val="Heading1"/>
        <w:numPr>
          <w:ilvl w:val="0"/>
          <w:numId w:val="8"/>
        </w:numPr>
        <w:ind w:left="567" w:hanging="567"/>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Scope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426" w:firstLine="0"/>
        <w:rPr/>
      </w:pPr>
      <w:r w:rsidDel="00000000" w:rsidR="00000000" w:rsidRPr="00000000">
        <w:rPr>
          <w:b w:val="1"/>
          <w:rtl w:val="0"/>
        </w:rPr>
        <w:t xml:space="preserve">Bus Management System </w:t>
      </w:r>
      <w:r w:rsidDel="00000000" w:rsidR="00000000" w:rsidRPr="00000000">
        <w:rPr>
          <w:rtl w:val="0"/>
        </w:rPr>
        <w:t xml:space="preserve">must have the facility to do the following:</w:t>
      </w:r>
    </w:p>
    <w:p w:rsidR="00000000" w:rsidDel="00000000" w:rsidP="00000000" w:rsidRDefault="00000000" w:rsidRPr="00000000" w14:paraId="0000007F">
      <w:pPr>
        <w:numPr>
          <w:ilvl w:val="0"/>
          <w:numId w:val="5"/>
        </w:numPr>
        <w:spacing w:after="0" w:lineRule="auto"/>
        <w:ind w:left="1146" w:hanging="360"/>
      </w:pPr>
      <w:r w:rsidDel="00000000" w:rsidR="00000000" w:rsidRPr="00000000">
        <w:rPr>
          <w:rtl w:val="0"/>
        </w:rPr>
        <w:t xml:space="preserve">commuters can book a bus ticket from starting point to the endpoint for a day</w:t>
      </w:r>
    </w:p>
    <w:p w:rsidR="00000000" w:rsidDel="00000000" w:rsidP="00000000" w:rsidRDefault="00000000" w:rsidRPr="00000000" w14:paraId="00000080">
      <w:pPr>
        <w:numPr>
          <w:ilvl w:val="0"/>
          <w:numId w:val="5"/>
        </w:numPr>
        <w:spacing w:after="0" w:lineRule="auto"/>
        <w:ind w:left="1146" w:hanging="360"/>
      </w:pPr>
      <w:r w:rsidDel="00000000" w:rsidR="00000000" w:rsidRPr="00000000">
        <w:rPr>
          <w:rtl w:val="0"/>
        </w:rPr>
        <w:t xml:space="preserve">there is predefined bus information in the system (code, regn-number, route code, start, end, facilities, seat count, fare_per_km)</w:t>
      </w:r>
    </w:p>
    <w:p w:rsidR="00000000" w:rsidDel="00000000" w:rsidP="00000000" w:rsidRDefault="00000000" w:rsidRPr="00000000" w14:paraId="00000081">
      <w:pPr>
        <w:numPr>
          <w:ilvl w:val="0"/>
          <w:numId w:val="5"/>
        </w:numPr>
        <w:spacing w:after="0" w:lineRule="auto"/>
        <w:ind w:left="1146" w:hanging="360"/>
      </w:pPr>
      <w:r w:rsidDel="00000000" w:rsidR="00000000" w:rsidRPr="00000000">
        <w:rPr>
          <w:rtl w:val="0"/>
        </w:rPr>
        <w:t xml:space="preserve">route code, start and end must be coming from route table</w:t>
      </w:r>
    </w:p>
    <w:p w:rsidR="00000000" w:rsidDel="00000000" w:rsidP="00000000" w:rsidRDefault="00000000" w:rsidRPr="00000000" w14:paraId="00000082">
      <w:pPr>
        <w:numPr>
          <w:ilvl w:val="0"/>
          <w:numId w:val="5"/>
        </w:numPr>
        <w:spacing w:after="0" w:lineRule="auto"/>
        <w:ind w:left="1146" w:hanging="360"/>
      </w:pPr>
      <w:r w:rsidDel="00000000" w:rsidR="00000000" w:rsidRPr="00000000">
        <w:rPr>
          <w:rtl w:val="0"/>
        </w:rPr>
        <w:t xml:space="preserve">there is a predefined route table (route code, stopno, stop name, dist_km)</w:t>
      </w:r>
    </w:p>
    <w:p w:rsidR="00000000" w:rsidDel="00000000" w:rsidP="00000000" w:rsidRDefault="00000000" w:rsidRPr="00000000" w14:paraId="00000083">
      <w:pPr>
        <w:numPr>
          <w:ilvl w:val="0"/>
          <w:numId w:val="5"/>
        </w:numPr>
        <w:spacing w:after="0" w:lineRule="auto"/>
        <w:ind w:left="1146" w:hanging="360"/>
      </w:pPr>
      <w:r w:rsidDel="00000000" w:rsidR="00000000" w:rsidRPr="00000000">
        <w:rPr>
          <w:rtl w:val="0"/>
        </w:rPr>
        <w:t xml:space="preserve">booking information for a bus can be retrieved for any day</w:t>
      </w:r>
    </w:p>
    <w:p w:rsidR="00000000" w:rsidDel="00000000" w:rsidP="00000000" w:rsidRDefault="00000000" w:rsidRPr="00000000" w14:paraId="00000084">
      <w:pPr>
        <w:numPr>
          <w:ilvl w:val="0"/>
          <w:numId w:val="5"/>
        </w:numPr>
        <w:spacing w:after="0" w:lineRule="auto"/>
        <w:ind w:left="1146" w:hanging="360"/>
      </w:pPr>
      <w:r w:rsidDel="00000000" w:rsidR="00000000" w:rsidRPr="00000000">
        <w:rPr>
          <w:rtl w:val="0"/>
        </w:rPr>
        <w:t xml:space="preserve">during booking, commuters can see the total fare depending on fare_per_km and dist_km</w:t>
      </w:r>
    </w:p>
    <w:p w:rsidR="00000000" w:rsidDel="00000000" w:rsidP="00000000" w:rsidRDefault="00000000" w:rsidRPr="00000000" w14:paraId="00000085">
      <w:pPr>
        <w:numPr>
          <w:ilvl w:val="0"/>
          <w:numId w:val="5"/>
        </w:numPr>
        <w:spacing w:after="0" w:lineRule="auto"/>
        <w:ind w:left="1146" w:hanging="360"/>
      </w:pPr>
      <w:r w:rsidDel="00000000" w:rsidR="00000000" w:rsidRPr="00000000">
        <w:rPr>
          <w:rtl w:val="0"/>
        </w:rPr>
        <w:t xml:space="preserve">no waitlist ticket will be issued</w:t>
      </w:r>
    </w:p>
    <w:p w:rsidR="00000000" w:rsidDel="00000000" w:rsidP="00000000" w:rsidRDefault="00000000" w:rsidRPr="00000000" w14:paraId="00000086">
      <w:pPr>
        <w:numPr>
          <w:ilvl w:val="0"/>
          <w:numId w:val="5"/>
        </w:numPr>
        <w:spacing w:after="0" w:lineRule="auto"/>
        <w:ind w:left="1146" w:hanging="360"/>
      </w:pPr>
      <w:r w:rsidDel="00000000" w:rsidR="00000000" w:rsidRPr="00000000">
        <w:rPr>
          <w:rtl w:val="0"/>
        </w:rPr>
        <w:t xml:space="preserve">commuters can book at max 6 seats at a time</w:t>
      </w:r>
    </w:p>
    <w:p w:rsidR="00000000" w:rsidDel="00000000" w:rsidP="00000000" w:rsidRDefault="00000000" w:rsidRPr="00000000" w14:paraId="00000087">
      <w:pPr>
        <w:numPr>
          <w:ilvl w:val="0"/>
          <w:numId w:val="5"/>
        </w:numPr>
        <w:spacing w:after="0" w:lineRule="auto"/>
        <w:ind w:left="1146" w:hanging="360"/>
      </w:pPr>
      <w:r w:rsidDel="00000000" w:rsidR="00000000" w:rsidRPr="00000000">
        <w:rPr>
          <w:rtl w:val="0"/>
        </w:rPr>
        <w:t xml:space="preserve">after booking a PNR (unique 10digit alphanumeric data) will be generated for each ticket</w:t>
      </w:r>
    </w:p>
    <w:p w:rsidR="00000000" w:rsidDel="00000000" w:rsidP="00000000" w:rsidRDefault="00000000" w:rsidRPr="00000000" w14:paraId="00000088">
      <w:pPr>
        <w:numPr>
          <w:ilvl w:val="0"/>
          <w:numId w:val="5"/>
        </w:numPr>
        <w:spacing w:after="0" w:lineRule="auto"/>
        <w:ind w:left="1146" w:hanging="360"/>
      </w:pPr>
      <w:r w:rsidDel="00000000" w:rsidR="00000000" w:rsidRPr="00000000">
        <w:rPr>
          <w:rtl w:val="0"/>
        </w:rPr>
        <w:t xml:space="preserve">commuters can cancel its ticket as a whole, no partial cancellation</w:t>
      </w:r>
    </w:p>
    <w:p w:rsidR="00000000" w:rsidDel="00000000" w:rsidP="00000000" w:rsidRDefault="00000000" w:rsidRPr="00000000" w14:paraId="00000089">
      <w:pPr>
        <w:numPr>
          <w:ilvl w:val="0"/>
          <w:numId w:val="5"/>
        </w:numPr>
        <w:spacing w:after="0" w:lineRule="auto"/>
        <w:ind w:left="1146" w:hanging="360"/>
      </w:pPr>
      <w:r w:rsidDel="00000000" w:rsidR="00000000" w:rsidRPr="00000000">
        <w:rPr>
          <w:rtl w:val="0"/>
        </w:rPr>
        <w:t xml:space="preserve">Revenue reports can be generated per route.</w:t>
      </w:r>
    </w:p>
    <w:p w:rsidR="00000000" w:rsidDel="00000000" w:rsidP="00000000" w:rsidRDefault="00000000" w:rsidRPr="00000000" w14:paraId="0000008A">
      <w:pPr>
        <w:spacing w:after="0" w:lineRule="auto"/>
        <w:ind w:left="0" w:firstLine="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numPr>
          <w:ilvl w:val="0"/>
          <w:numId w:val="8"/>
        </w:numPr>
        <w:ind w:left="567" w:hanging="567"/>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Exclusions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426" w:firstLine="0"/>
        <w:rPr/>
      </w:pPr>
      <w:r w:rsidDel="00000000" w:rsidR="00000000" w:rsidRPr="00000000">
        <w:rPr>
          <w:rtl w:val="0"/>
        </w:rPr>
        <w:t xml:space="preserve">This system will not consider the below functionalities as part of development:</w:t>
      </w:r>
    </w:p>
    <w:p w:rsidR="00000000" w:rsidDel="00000000" w:rsidP="00000000" w:rsidRDefault="00000000" w:rsidRPr="00000000" w14:paraId="0000008F">
      <w:pPr>
        <w:numPr>
          <w:ilvl w:val="0"/>
          <w:numId w:val="7"/>
        </w:numPr>
        <w:spacing w:after="0" w:lineRule="auto"/>
        <w:ind w:left="1146" w:hanging="360"/>
      </w:pPr>
      <w:r w:rsidDel="00000000" w:rsidR="00000000" w:rsidRPr="00000000">
        <w:rPr>
          <w:rtl w:val="0"/>
        </w:rPr>
        <w:t xml:space="preserve">This system will not accept any payment.</w:t>
      </w:r>
    </w:p>
    <w:p w:rsidR="00000000" w:rsidDel="00000000" w:rsidP="00000000" w:rsidRDefault="00000000" w:rsidRPr="00000000" w14:paraId="00000090">
      <w:pPr>
        <w:numPr>
          <w:ilvl w:val="0"/>
          <w:numId w:val="7"/>
        </w:numPr>
        <w:spacing w:after="0" w:lineRule="auto"/>
        <w:ind w:left="1146" w:hanging="360"/>
      </w:pPr>
      <w:r w:rsidDel="00000000" w:rsidR="00000000" w:rsidRPr="00000000">
        <w:rPr>
          <w:rtl w:val="0"/>
        </w:rPr>
        <w:t xml:space="preserve">No waitlist ticket can be generated.</w:t>
      </w:r>
    </w:p>
    <w:p w:rsidR="00000000" w:rsidDel="00000000" w:rsidP="00000000" w:rsidRDefault="00000000" w:rsidRPr="00000000" w14:paraId="00000091">
      <w:pPr>
        <w:numPr>
          <w:ilvl w:val="0"/>
          <w:numId w:val="7"/>
        </w:numPr>
        <w:spacing w:after="0" w:lineRule="auto"/>
        <w:ind w:left="1146" w:hanging="360"/>
        <w:rPr>
          <w:u w:val="none"/>
        </w:rPr>
      </w:pPr>
      <w:r w:rsidDel="00000000" w:rsidR="00000000" w:rsidRPr="00000000">
        <w:rPr>
          <w:rtl w:val="0"/>
        </w:rPr>
        <w:t xml:space="preserve">No partial cancellation of a ticket can be done.</w:t>
      </w:r>
    </w:p>
    <w:p w:rsidR="00000000" w:rsidDel="00000000" w:rsidP="00000000" w:rsidRDefault="00000000" w:rsidRPr="00000000" w14:paraId="00000092">
      <w:pPr>
        <w:numPr>
          <w:ilvl w:val="0"/>
          <w:numId w:val="7"/>
        </w:numPr>
        <w:spacing w:after="0" w:lineRule="auto"/>
        <w:ind w:left="1146" w:hanging="360"/>
        <w:rPr>
          <w:u w:val="none"/>
        </w:rPr>
      </w:pPr>
      <w:r w:rsidDel="00000000" w:rsidR="00000000" w:rsidRPr="00000000">
        <w:rPr>
          <w:rtl w:val="0"/>
        </w:rPr>
        <w:t xml:space="preserve">No registration of new admin can be done from the frontend</w:t>
      </w:r>
      <w:sdt>
        <w:sdtPr>
          <w:tag w:val="goog_rdk_0"/>
        </w:sdtPr>
        <w:sdtContent>
          <w:ins w:author="Akashdeep Bhattacharya" w:id="0" w:date="2022-02-17T10:23:34Z">
            <w:r w:rsidDel="00000000" w:rsidR="00000000" w:rsidRPr="00000000">
              <w:rPr>
                <w:rtl w:val="0"/>
              </w:rPr>
              <w:t xml:space="preserve">.</w:t>
            </w:r>
          </w:ins>
        </w:sdtContent>
      </w:sdt>
      <w:r w:rsidDel="00000000" w:rsidR="00000000" w:rsidRPr="00000000">
        <w:rPr>
          <w:rtl w:val="0"/>
        </w:rPr>
      </w:r>
    </w:p>
    <w:p w:rsidR="00000000" w:rsidDel="00000000" w:rsidP="00000000" w:rsidRDefault="00000000" w:rsidRPr="00000000" w14:paraId="00000093">
      <w:pPr>
        <w:pStyle w:val="Heading1"/>
        <w:numPr>
          <w:ilvl w:val="0"/>
          <w:numId w:val="8"/>
        </w:numPr>
        <w:ind w:left="567" w:hanging="567"/>
        <w:rPr>
          <w:rFonts w:ascii="Times New Roman" w:cs="Times New Roman" w:eastAsia="Times New Roman" w:hAnsi="Times New Roman"/>
          <w:sz w:val="28"/>
          <w:szCs w:val="28"/>
        </w:rPr>
      </w:pPr>
      <w:bookmarkStart w:colFirst="0" w:colLast="0" w:name="_heading=h.2s8eyo1" w:id="9"/>
      <w:bookmarkEnd w:id="9"/>
      <w:r w:rsidDel="00000000" w:rsidR="00000000" w:rsidRPr="00000000">
        <w:rPr>
          <w:rFonts w:ascii="Times New Roman" w:cs="Times New Roman" w:eastAsia="Times New Roman" w:hAnsi="Times New Roman"/>
          <w:sz w:val="28"/>
          <w:szCs w:val="28"/>
          <w:rtl w:val="0"/>
        </w:rPr>
        <w:t xml:space="preserve">Architecture</w:t>
      </w:r>
    </w:p>
    <w:p w:rsidR="00000000" w:rsidDel="00000000" w:rsidP="00000000" w:rsidRDefault="00000000" w:rsidRPr="00000000" w14:paraId="00000094">
      <w:pPr>
        <w:spacing w:after="240" w:before="240" w:lineRule="auto"/>
        <w:ind w:left="420" w:firstLine="0"/>
        <w:rPr/>
      </w:pPr>
      <w:r w:rsidDel="00000000" w:rsidR="00000000" w:rsidRPr="00000000">
        <w:rPr>
          <w:rtl w:val="0"/>
        </w:rPr>
        <w:t xml:space="preserve">The details of the system and data flow are given in the architecture section. The bus management system is made up of information about buses and routes, as well as their management. It also provides passenger-related data and its management, which includes the ability to create, amend, and delete records. A three-layer system will be used. HTML, CSS, and JS will be used to implement the front-end layer. The middle layer will be built with Java 8/Spring Framework, while the database layer will be built with MYSQL.</w:t>
      </w:r>
    </w:p>
    <w:p w:rsidR="00000000" w:rsidDel="00000000" w:rsidP="00000000" w:rsidRDefault="00000000" w:rsidRPr="00000000" w14:paraId="00000095">
      <w:pPr>
        <w:spacing w:after="240" w:before="240" w:lineRule="auto"/>
        <w:ind w:left="420" w:firstLine="0"/>
        <w:rPr/>
      </w:pPr>
      <w:r w:rsidDel="00000000" w:rsidR="00000000" w:rsidRPr="00000000">
        <w:rPr/>
        <w:drawing>
          <wp:inline distB="114300" distT="114300" distL="114300" distR="114300">
            <wp:extent cx="6227445" cy="314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2744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Rule="auto"/>
        <w:ind w:left="0" w:firstLine="0"/>
        <w:rPr/>
      </w:pPr>
      <w:r w:rsidDel="00000000" w:rsidR="00000000" w:rsidRPr="00000000">
        <w:rPr>
          <w:rtl w:val="0"/>
        </w:rPr>
      </w:r>
    </w:p>
    <w:p w:rsidR="00000000" w:rsidDel="00000000" w:rsidP="00000000" w:rsidRDefault="00000000" w:rsidRPr="00000000" w14:paraId="00000097">
      <w:pPr>
        <w:pStyle w:val="Heading1"/>
        <w:numPr>
          <w:ilvl w:val="0"/>
          <w:numId w:val="8"/>
        </w:numPr>
        <w:ind w:left="567" w:hanging="567"/>
        <w:rPr>
          <w:rFonts w:ascii="Times New Roman" w:cs="Times New Roman" w:eastAsia="Times New Roman" w:hAnsi="Times New Roman"/>
          <w:sz w:val="28"/>
          <w:szCs w:val="28"/>
        </w:rPr>
      </w:pPr>
      <w:bookmarkStart w:colFirst="0" w:colLast="0" w:name="_heading=h.17dp8vu" w:id="10"/>
      <w:bookmarkEnd w:id="10"/>
      <w:r w:rsidDel="00000000" w:rsidR="00000000" w:rsidRPr="00000000">
        <w:rPr>
          <w:rFonts w:ascii="Times New Roman" w:cs="Times New Roman" w:eastAsia="Times New Roman" w:hAnsi="Times New Roman"/>
          <w:sz w:val="28"/>
          <w:szCs w:val="28"/>
          <w:rtl w:val="0"/>
        </w:rPr>
        <w:t xml:space="preserve">ER Diagram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6227445" cy="5092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27445"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numPr>
          <w:ilvl w:val="0"/>
          <w:numId w:val="8"/>
        </w:numPr>
        <w:ind w:left="567" w:hanging="567"/>
        <w:rPr>
          <w:rFonts w:ascii="Times New Roman" w:cs="Times New Roman" w:eastAsia="Times New Roman" w:hAnsi="Times New Roman"/>
          <w:sz w:val="28"/>
          <w:szCs w:val="28"/>
        </w:rPr>
      </w:pPr>
      <w:bookmarkStart w:colFirst="0" w:colLast="0" w:name="_heading=h.3rdcrjn" w:id="11"/>
      <w:bookmarkEnd w:id="11"/>
      <w:r w:rsidDel="00000000" w:rsidR="00000000" w:rsidRPr="00000000">
        <w:rPr>
          <w:rFonts w:ascii="Times New Roman" w:cs="Times New Roman" w:eastAsia="Times New Roman" w:hAnsi="Times New Roman"/>
          <w:sz w:val="28"/>
          <w:szCs w:val="28"/>
          <w:rtl w:val="0"/>
        </w:rPr>
        <w:t xml:space="preserve">Use Case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567" w:firstLine="0"/>
        <w:rPr/>
      </w:pPr>
      <w:r w:rsidDel="00000000" w:rsidR="00000000" w:rsidRPr="00000000">
        <w:rPr>
          <w:rtl w:val="0"/>
        </w:rPr>
        <w:t xml:space="preserve">Below are the Use cases for the development of the Bus management system:</w:t>
      </w:r>
    </w:p>
    <w:p w:rsidR="00000000" w:rsidDel="00000000" w:rsidP="00000000" w:rsidRDefault="00000000" w:rsidRPr="00000000" w14:paraId="0000009E">
      <w:pPr>
        <w:numPr>
          <w:ilvl w:val="0"/>
          <w:numId w:val="2"/>
        </w:numPr>
        <w:spacing w:after="0" w:lineRule="auto"/>
        <w:ind w:left="1287" w:hanging="360"/>
        <w:rPr>
          <w:u w:val="none"/>
        </w:rPr>
      </w:pPr>
      <w:r w:rsidDel="00000000" w:rsidR="00000000" w:rsidRPr="00000000">
        <w:rPr>
          <w:rtl w:val="0"/>
        </w:rPr>
        <w:t xml:space="preserve">Passengers can register/login into the system.</w:t>
      </w:r>
    </w:p>
    <w:p w:rsidR="00000000" w:rsidDel="00000000" w:rsidP="00000000" w:rsidRDefault="00000000" w:rsidRPr="00000000" w14:paraId="0000009F">
      <w:pPr>
        <w:numPr>
          <w:ilvl w:val="0"/>
          <w:numId w:val="2"/>
        </w:numPr>
        <w:spacing w:after="0" w:lineRule="auto"/>
        <w:ind w:left="1287" w:hanging="360"/>
      </w:pPr>
      <w:r w:rsidDel="00000000" w:rsidR="00000000" w:rsidRPr="00000000">
        <w:rPr>
          <w:rtl w:val="0"/>
        </w:rPr>
        <w:t xml:space="preserve">Passengers can see all bus information between two stops.</w:t>
      </w:r>
    </w:p>
    <w:p w:rsidR="00000000" w:rsidDel="00000000" w:rsidP="00000000" w:rsidRDefault="00000000" w:rsidRPr="00000000" w14:paraId="000000A0">
      <w:pPr>
        <w:numPr>
          <w:ilvl w:val="0"/>
          <w:numId w:val="2"/>
        </w:numPr>
        <w:spacing w:after="0" w:lineRule="auto"/>
        <w:ind w:left="1287" w:hanging="360"/>
      </w:pPr>
      <w:r w:rsidDel="00000000" w:rsidR="00000000" w:rsidRPr="00000000">
        <w:rPr>
          <w:rtl w:val="0"/>
        </w:rPr>
        <w:t xml:space="preserve">Passengers can book a bus ticket with a maximum of 6 seats.</w:t>
      </w:r>
    </w:p>
    <w:p w:rsidR="00000000" w:rsidDel="00000000" w:rsidP="00000000" w:rsidRDefault="00000000" w:rsidRPr="00000000" w14:paraId="000000A1">
      <w:pPr>
        <w:numPr>
          <w:ilvl w:val="0"/>
          <w:numId w:val="2"/>
        </w:numPr>
        <w:spacing w:after="0" w:lineRule="auto"/>
        <w:ind w:left="1287" w:hanging="360"/>
      </w:pPr>
      <w:r w:rsidDel="00000000" w:rsidR="00000000" w:rsidRPr="00000000">
        <w:rPr>
          <w:rtl w:val="0"/>
        </w:rPr>
        <w:t xml:space="preserve">Passengers can cancel a ticket as a whole.</w:t>
      </w:r>
    </w:p>
    <w:p w:rsidR="00000000" w:rsidDel="00000000" w:rsidP="00000000" w:rsidRDefault="00000000" w:rsidRPr="00000000" w14:paraId="000000A2">
      <w:pPr>
        <w:numPr>
          <w:ilvl w:val="0"/>
          <w:numId w:val="2"/>
        </w:numPr>
        <w:spacing w:after="0" w:lineRule="auto"/>
        <w:ind w:left="1287" w:hanging="360"/>
      </w:pPr>
      <w:r w:rsidDel="00000000" w:rsidR="00000000" w:rsidRPr="00000000">
        <w:rPr>
          <w:rtl w:val="0"/>
        </w:rPr>
        <w:t xml:space="preserve">On Booking a ticket, a unique 10 digit PNR will be generated.</w:t>
      </w:r>
    </w:p>
    <w:p w:rsidR="00000000" w:rsidDel="00000000" w:rsidP="00000000" w:rsidRDefault="00000000" w:rsidRPr="00000000" w14:paraId="000000A3">
      <w:pPr>
        <w:numPr>
          <w:ilvl w:val="0"/>
          <w:numId w:val="2"/>
        </w:numPr>
        <w:spacing w:after="0" w:lineRule="auto"/>
        <w:ind w:left="1287" w:hanging="360"/>
        <w:rPr>
          <w:u w:val="none"/>
        </w:rPr>
      </w:pPr>
      <w:r w:rsidDel="00000000" w:rsidR="00000000" w:rsidRPr="00000000">
        <w:rPr>
          <w:rtl w:val="0"/>
        </w:rPr>
        <w:t xml:space="preserve">Admin can add a new bus.</w:t>
      </w:r>
    </w:p>
    <w:p w:rsidR="00000000" w:rsidDel="00000000" w:rsidP="00000000" w:rsidRDefault="00000000" w:rsidRPr="00000000" w14:paraId="000000A4">
      <w:pPr>
        <w:numPr>
          <w:ilvl w:val="0"/>
          <w:numId w:val="2"/>
        </w:numPr>
        <w:spacing w:after="0" w:lineRule="auto"/>
        <w:ind w:left="1287" w:hanging="360"/>
        <w:rPr>
          <w:u w:val="none"/>
        </w:rPr>
      </w:pPr>
      <w:r w:rsidDel="00000000" w:rsidR="00000000" w:rsidRPr="00000000">
        <w:rPr>
          <w:rtl w:val="0"/>
        </w:rPr>
        <w:t xml:space="preserve">Admin can add a new route.</w:t>
      </w:r>
    </w:p>
    <w:p w:rsidR="00000000" w:rsidDel="00000000" w:rsidP="00000000" w:rsidRDefault="00000000" w:rsidRPr="00000000" w14:paraId="000000A5">
      <w:pPr>
        <w:numPr>
          <w:ilvl w:val="0"/>
          <w:numId w:val="2"/>
        </w:numPr>
        <w:spacing w:after="0" w:lineRule="auto"/>
        <w:ind w:left="1287" w:hanging="360"/>
        <w:rPr>
          <w:u w:val="none"/>
        </w:rPr>
      </w:pPr>
      <w:r w:rsidDel="00000000" w:rsidR="00000000" w:rsidRPr="00000000">
        <w:rPr>
          <w:rtl w:val="0"/>
        </w:rPr>
        <w:t xml:space="preserve">Admin can edit Bus info.</w:t>
      </w:r>
    </w:p>
    <w:p w:rsidR="00000000" w:rsidDel="00000000" w:rsidP="00000000" w:rsidRDefault="00000000" w:rsidRPr="00000000" w14:paraId="000000A6">
      <w:pPr>
        <w:numPr>
          <w:ilvl w:val="0"/>
          <w:numId w:val="2"/>
        </w:numPr>
        <w:spacing w:after="0" w:lineRule="auto"/>
        <w:ind w:left="1287" w:hanging="360"/>
        <w:rPr>
          <w:u w:val="none"/>
        </w:rPr>
      </w:pPr>
      <w:r w:rsidDel="00000000" w:rsidR="00000000" w:rsidRPr="00000000">
        <w:rPr>
          <w:rtl w:val="0"/>
        </w:rPr>
        <w:t xml:space="preserve">Admin can disable a bus.</w:t>
      </w:r>
    </w:p>
    <w:p w:rsidR="00000000" w:rsidDel="00000000" w:rsidP="00000000" w:rsidRDefault="00000000" w:rsidRPr="00000000" w14:paraId="000000A7">
      <w:pPr>
        <w:numPr>
          <w:ilvl w:val="0"/>
          <w:numId w:val="2"/>
        </w:numPr>
        <w:spacing w:after="0" w:lineRule="auto"/>
        <w:ind w:left="1287" w:hanging="360"/>
        <w:rPr>
          <w:u w:val="none"/>
        </w:rPr>
      </w:pPr>
      <w:r w:rsidDel="00000000" w:rsidR="00000000" w:rsidRPr="00000000">
        <w:rPr>
          <w:rtl w:val="0"/>
        </w:rPr>
        <w:t xml:space="preserve">Admin can generate Revenue reports for a specified time period.</w:t>
      </w:r>
      <w:r w:rsidDel="00000000" w:rsidR="00000000" w:rsidRPr="00000000">
        <w:rPr>
          <w:rtl w:val="0"/>
        </w:rPr>
      </w:r>
    </w:p>
    <w:p w:rsidR="00000000" w:rsidDel="00000000" w:rsidP="00000000" w:rsidRDefault="00000000" w:rsidRPr="00000000" w14:paraId="000000A8">
      <w:pPr>
        <w:ind w:left="567" w:firstLine="0"/>
        <w:rPr/>
      </w:pPr>
      <w:r w:rsidDel="00000000" w:rsidR="00000000" w:rsidRPr="00000000">
        <w:rPr>
          <w:rtl w:val="0"/>
        </w:rPr>
      </w:r>
    </w:p>
    <w:p w:rsidR="00000000" w:rsidDel="00000000" w:rsidP="00000000" w:rsidRDefault="00000000" w:rsidRPr="00000000" w14:paraId="000000A9">
      <w:pPr>
        <w:pStyle w:val="Heading1"/>
        <w:numPr>
          <w:ilvl w:val="0"/>
          <w:numId w:val="8"/>
        </w:numPr>
        <w:ind w:left="567" w:hanging="567"/>
        <w:rPr>
          <w:rFonts w:ascii="Times New Roman" w:cs="Times New Roman" w:eastAsia="Times New Roman" w:hAnsi="Times New Roman"/>
          <w:sz w:val="28"/>
          <w:szCs w:val="28"/>
        </w:rPr>
      </w:pPr>
      <w:bookmarkStart w:colFirst="0" w:colLast="0" w:name="_heading=h.26in1rg" w:id="12"/>
      <w:bookmarkEnd w:id="12"/>
      <w:r w:rsidDel="00000000" w:rsidR="00000000" w:rsidRPr="00000000">
        <w:rPr>
          <w:rFonts w:ascii="Times New Roman" w:cs="Times New Roman" w:eastAsia="Times New Roman" w:hAnsi="Times New Roman"/>
          <w:sz w:val="28"/>
          <w:szCs w:val="28"/>
          <w:rtl w:val="0"/>
        </w:rPr>
        <w:t xml:space="preserve">Constraints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Constraints of this software development are defined here. Some constraints of this development are described here.</w:t>
      </w:r>
    </w:p>
    <w:p w:rsidR="00000000" w:rsidDel="00000000" w:rsidP="00000000" w:rsidRDefault="00000000" w:rsidRPr="00000000" w14:paraId="000000AC">
      <w:pPr>
        <w:numPr>
          <w:ilvl w:val="0"/>
          <w:numId w:val="6"/>
        </w:numPr>
        <w:spacing w:after="0" w:afterAutospacing="0"/>
        <w:ind w:left="1440" w:hanging="360"/>
        <w:rPr>
          <w:u w:val="none"/>
        </w:rPr>
      </w:pPr>
      <w:r w:rsidDel="00000000" w:rsidR="00000000" w:rsidRPr="00000000">
        <w:rPr>
          <w:rtl w:val="0"/>
        </w:rPr>
        <w:t xml:space="preserve">Passenger data is the sole property of the customer.</w:t>
      </w:r>
    </w:p>
    <w:p w:rsidR="00000000" w:rsidDel="00000000" w:rsidP="00000000" w:rsidRDefault="00000000" w:rsidRPr="00000000" w14:paraId="000000AD">
      <w:pPr>
        <w:numPr>
          <w:ilvl w:val="0"/>
          <w:numId w:val="6"/>
        </w:numPr>
        <w:spacing w:after="0" w:afterAutospacing="0"/>
        <w:ind w:left="1440" w:hanging="360"/>
        <w:rPr>
          <w:u w:val="none"/>
        </w:rPr>
      </w:pPr>
      <w:r w:rsidDel="00000000" w:rsidR="00000000" w:rsidRPr="00000000">
        <w:rPr>
          <w:rtl w:val="0"/>
        </w:rPr>
        <w:t xml:space="preserve">Access to Customer premises must be between morning 10.00 am to 5p.m and no extended period of work is allowed inside customer premises.</w:t>
      </w:r>
    </w:p>
    <w:p w:rsidR="00000000" w:rsidDel="00000000" w:rsidP="00000000" w:rsidRDefault="00000000" w:rsidRPr="00000000" w14:paraId="000000AE">
      <w:pPr>
        <w:numPr>
          <w:ilvl w:val="0"/>
          <w:numId w:val="6"/>
        </w:numPr>
        <w:ind w:left="1440" w:hanging="360"/>
        <w:rPr>
          <w:u w:val="none"/>
        </w:rPr>
      </w:pPr>
      <w:r w:rsidDel="00000000" w:rsidR="00000000" w:rsidRPr="00000000">
        <w:rPr>
          <w:rtl w:val="0"/>
        </w:rPr>
        <w:t xml:space="preserve">Customer side desktops, to be used for development, are quite old and use core-i3 CPU with only 2GB RAM.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numPr>
          <w:ilvl w:val="0"/>
          <w:numId w:val="8"/>
        </w:numPr>
        <w:ind w:left="567" w:hanging="567"/>
        <w:rPr>
          <w:rFonts w:ascii="Times New Roman" w:cs="Times New Roman" w:eastAsia="Times New Roman" w:hAnsi="Times New Roman"/>
          <w:sz w:val="28"/>
          <w:szCs w:val="28"/>
        </w:rPr>
      </w:pPr>
      <w:bookmarkStart w:colFirst="0" w:colLast="0" w:name="_heading=h.lnxbz9" w:id="13"/>
      <w:bookmarkEnd w:id="13"/>
      <w:r w:rsidDel="00000000" w:rsidR="00000000" w:rsidRPr="00000000">
        <w:rPr>
          <w:rFonts w:ascii="Times New Roman" w:cs="Times New Roman" w:eastAsia="Times New Roman" w:hAnsi="Times New Roman"/>
          <w:sz w:val="28"/>
          <w:szCs w:val="28"/>
          <w:rtl w:val="0"/>
        </w:rPr>
        <w:t xml:space="preserve">Technologies used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567" w:firstLine="0"/>
        <w:rPr/>
      </w:pPr>
      <w:r w:rsidDel="00000000" w:rsidR="00000000" w:rsidRPr="00000000">
        <w:rPr>
          <w:rtl w:val="0"/>
        </w:rPr>
        <w:t xml:space="preserve">Here is the list of technologies used for this application:</w:t>
      </w:r>
    </w:p>
    <w:p w:rsidR="00000000" w:rsidDel="00000000" w:rsidP="00000000" w:rsidRDefault="00000000" w:rsidRPr="00000000" w14:paraId="000000B3">
      <w:pPr>
        <w:numPr>
          <w:ilvl w:val="0"/>
          <w:numId w:val="1"/>
        </w:numPr>
        <w:spacing w:after="0" w:lineRule="auto"/>
        <w:ind w:left="1287" w:hanging="360"/>
      </w:pPr>
      <w:r w:rsidDel="00000000" w:rsidR="00000000" w:rsidRPr="00000000">
        <w:rPr>
          <w:rtl w:val="0"/>
        </w:rPr>
        <w:t xml:space="preserve">Frontend</w:t>
      </w:r>
      <w:r w:rsidDel="00000000" w:rsidR="00000000" w:rsidRPr="00000000">
        <w:rPr>
          <w:rtl w:val="0"/>
        </w:rPr>
        <w:t xml:space="preserve"> Development – HTML, CSS, Javascript, jQuery</w:t>
      </w:r>
    </w:p>
    <w:p w:rsidR="00000000" w:rsidDel="00000000" w:rsidP="00000000" w:rsidRDefault="00000000" w:rsidRPr="00000000" w14:paraId="000000B4">
      <w:pPr>
        <w:numPr>
          <w:ilvl w:val="0"/>
          <w:numId w:val="1"/>
        </w:numPr>
        <w:spacing w:after="0" w:lineRule="auto"/>
        <w:ind w:left="1287" w:hanging="360"/>
      </w:pPr>
      <w:r w:rsidDel="00000000" w:rsidR="00000000" w:rsidRPr="00000000">
        <w:rPr>
          <w:rtl w:val="0"/>
        </w:rPr>
        <w:t xml:space="preserve">Middle tier business logic – Spring Framework, Hibernate ORM, Spring Data JPA</w:t>
      </w:r>
    </w:p>
    <w:p w:rsidR="00000000" w:rsidDel="00000000" w:rsidP="00000000" w:rsidRDefault="00000000" w:rsidRPr="00000000" w14:paraId="000000B5">
      <w:pPr>
        <w:numPr>
          <w:ilvl w:val="0"/>
          <w:numId w:val="1"/>
        </w:numPr>
        <w:spacing w:after="0" w:lineRule="auto"/>
        <w:ind w:left="1287" w:hanging="360"/>
      </w:pPr>
      <w:r w:rsidDel="00000000" w:rsidR="00000000" w:rsidRPr="00000000">
        <w:rPr>
          <w:rtl w:val="0"/>
        </w:rPr>
        <w:t xml:space="preserve">Backend database – MySQL database</w:t>
      </w:r>
    </w:p>
    <w:p w:rsidR="00000000" w:rsidDel="00000000" w:rsidP="00000000" w:rsidRDefault="00000000" w:rsidRPr="00000000" w14:paraId="000000B6">
      <w:pPr>
        <w:numPr>
          <w:ilvl w:val="0"/>
          <w:numId w:val="1"/>
        </w:numPr>
        <w:spacing w:after="0" w:lineRule="auto"/>
        <w:ind w:left="1287" w:hanging="360"/>
      </w:pPr>
      <w:r w:rsidDel="00000000" w:rsidR="00000000" w:rsidRPr="00000000">
        <w:rPr>
          <w:rtl w:val="0"/>
        </w:rPr>
        <w:t xml:space="preserve">Reporting(Excel) – Apache POI</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8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1"/>
        <w:numPr>
          <w:ilvl w:val="0"/>
          <w:numId w:val="8"/>
        </w:numPr>
        <w:ind w:left="567" w:hanging="567"/>
        <w:rPr>
          <w:rFonts w:ascii="Times New Roman" w:cs="Times New Roman" w:eastAsia="Times New Roman" w:hAnsi="Times New Roman"/>
          <w:sz w:val="28"/>
          <w:szCs w:val="28"/>
        </w:rPr>
      </w:pPr>
      <w:bookmarkStart w:colFirst="0" w:colLast="0" w:name="_heading=h.35nkun2" w:id="14"/>
      <w:bookmarkEnd w:id="14"/>
      <w:r w:rsidDel="00000000" w:rsidR="00000000" w:rsidRPr="00000000">
        <w:rPr>
          <w:rFonts w:ascii="Times New Roman" w:cs="Times New Roman" w:eastAsia="Times New Roman" w:hAnsi="Times New Roman"/>
          <w:sz w:val="28"/>
          <w:szCs w:val="28"/>
          <w:rtl w:val="0"/>
        </w:rPr>
        <w:t xml:space="preserve">Tools and Software required to develop</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426" w:firstLine="0"/>
        <w:rPr/>
      </w:pPr>
      <w:r w:rsidDel="00000000" w:rsidR="00000000" w:rsidRPr="00000000">
        <w:rPr>
          <w:rtl w:val="0"/>
        </w:rPr>
        <w:t xml:space="preserve">A bus management system is a multiuser web-based software that keeps track of bus information as it travels along various routes. Data will be stored in a database called MySQL, and interaction between the user and the database will be handled by middle-tier software written in Java. Spring Tool Suite 4 (4.13.1) will be used for Java/JSTL/HTML/JSP development. MySQL Workbench will be used for database development.</w:t>
      </w:r>
      <w:r w:rsidDel="00000000" w:rsidR="00000000" w:rsidRPr="00000000">
        <w:rPr>
          <w:rtl w:val="0"/>
        </w:rPr>
      </w:r>
    </w:p>
    <w:p w:rsidR="00000000" w:rsidDel="00000000" w:rsidP="00000000" w:rsidRDefault="00000000" w:rsidRPr="00000000" w14:paraId="000000BB">
      <w:pPr>
        <w:ind w:left="426" w:firstLine="0"/>
        <w:rPr/>
      </w:pPr>
      <w:r w:rsidDel="00000000" w:rsidR="00000000" w:rsidRPr="00000000">
        <w:rPr>
          <w:rtl w:val="0"/>
        </w:rPr>
      </w:r>
    </w:p>
    <w:p w:rsidR="00000000" w:rsidDel="00000000" w:rsidP="00000000" w:rsidRDefault="00000000" w:rsidRPr="00000000" w14:paraId="000000BC">
      <w:pPr>
        <w:ind w:left="426" w:firstLine="0"/>
        <w:rPr/>
      </w:pPr>
      <w:r w:rsidDel="00000000" w:rsidR="00000000" w:rsidRPr="00000000">
        <w:rPr>
          <w:rtl w:val="0"/>
        </w:rPr>
      </w:r>
    </w:p>
    <w:p w:rsidR="00000000" w:rsidDel="00000000" w:rsidP="00000000" w:rsidRDefault="00000000" w:rsidRPr="00000000" w14:paraId="000000BD">
      <w:pPr>
        <w:pStyle w:val="Heading1"/>
        <w:numPr>
          <w:ilvl w:val="0"/>
          <w:numId w:val="8"/>
        </w:numPr>
        <w:ind w:left="567" w:hanging="567"/>
        <w:rPr>
          <w:rFonts w:ascii="Times New Roman" w:cs="Times New Roman" w:eastAsia="Times New Roman" w:hAnsi="Times New Roman"/>
          <w:sz w:val="28"/>
          <w:szCs w:val="28"/>
        </w:rPr>
      </w:pPr>
      <w:bookmarkStart w:colFirst="0" w:colLast="0" w:name="_heading=h.1ksv4uv" w:id="15"/>
      <w:bookmarkEnd w:id="15"/>
      <w:r w:rsidDel="00000000" w:rsidR="00000000" w:rsidRPr="00000000">
        <w:rPr>
          <w:rFonts w:ascii="Times New Roman" w:cs="Times New Roman" w:eastAsia="Times New Roman" w:hAnsi="Times New Roman"/>
          <w:sz w:val="28"/>
          <w:szCs w:val="28"/>
          <w:rtl w:val="0"/>
        </w:rPr>
        <w:t xml:space="preserve">S/w and H/w sizing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426" w:firstLine="0"/>
        <w:rPr/>
      </w:pPr>
      <w:r w:rsidDel="00000000" w:rsidR="00000000" w:rsidRPr="00000000">
        <w:rPr>
          <w:rtl w:val="0"/>
        </w:rPr>
        <w:t xml:space="preserve">Software and Hardware must be specified to cater to the SLA (Service Level Agreement) defined between Customer and Software supplier. To meet the pre-defined SLA, it is required to define the correct sizing of hardware to provide service within the stipulated time. For multiuser systems and huge transaction rates, software and hardware must be designed and tuned to the appropriate level. </w:t>
      </w:r>
    </w:p>
    <w:p w:rsidR="00000000" w:rsidDel="00000000" w:rsidP="00000000" w:rsidRDefault="00000000" w:rsidRPr="00000000" w14:paraId="000000C0">
      <w:pPr>
        <w:ind w:left="426" w:firstLine="0"/>
        <w:rPr/>
      </w:pPr>
      <w:r w:rsidDel="00000000" w:rsidR="00000000" w:rsidRPr="00000000">
        <w:rPr>
          <w:rtl w:val="0"/>
        </w:rPr>
        <w:t xml:space="preserve">S/w requirement:</w:t>
      </w:r>
    </w:p>
    <w:p w:rsidR="00000000" w:rsidDel="00000000" w:rsidP="00000000" w:rsidRDefault="00000000" w:rsidRPr="00000000" w14:paraId="000000C1">
      <w:pPr>
        <w:numPr>
          <w:ilvl w:val="0"/>
          <w:numId w:val="9"/>
        </w:numPr>
        <w:spacing w:after="0" w:lineRule="auto"/>
        <w:ind w:left="1146" w:hanging="295"/>
      </w:pPr>
      <w:r w:rsidDel="00000000" w:rsidR="00000000" w:rsidRPr="00000000">
        <w:rPr>
          <w:rtl w:val="0"/>
        </w:rPr>
        <w:t xml:space="preserve">OS – Windows 10/Linux</w:t>
      </w:r>
    </w:p>
    <w:p w:rsidR="00000000" w:rsidDel="00000000" w:rsidP="00000000" w:rsidRDefault="00000000" w:rsidRPr="00000000" w14:paraId="000000C2">
      <w:pPr>
        <w:numPr>
          <w:ilvl w:val="0"/>
          <w:numId w:val="9"/>
        </w:numPr>
        <w:spacing w:after="0" w:lineRule="auto"/>
        <w:ind w:left="1146" w:hanging="295"/>
      </w:pPr>
      <w:r w:rsidDel="00000000" w:rsidR="00000000" w:rsidRPr="00000000">
        <w:rPr>
          <w:rtl w:val="0"/>
        </w:rPr>
        <w:t xml:space="preserve">Java – version 8</w:t>
      </w:r>
    </w:p>
    <w:p w:rsidR="00000000" w:rsidDel="00000000" w:rsidP="00000000" w:rsidRDefault="00000000" w:rsidRPr="00000000" w14:paraId="000000C3">
      <w:pPr>
        <w:numPr>
          <w:ilvl w:val="0"/>
          <w:numId w:val="9"/>
        </w:numPr>
        <w:spacing w:after="0" w:lineRule="auto"/>
        <w:ind w:left="1146" w:hanging="295"/>
      </w:pPr>
      <w:r w:rsidDel="00000000" w:rsidR="00000000" w:rsidRPr="00000000">
        <w:rPr>
          <w:rtl w:val="0"/>
        </w:rPr>
        <w:t xml:space="preserve">Spring – 4. x</w:t>
      </w:r>
    </w:p>
    <w:p w:rsidR="00000000" w:rsidDel="00000000" w:rsidP="00000000" w:rsidRDefault="00000000" w:rsidRPr="00000000" w14:paraId="000000C4">
      <w:pPr>
        <w:numPr>
          <w:ilvl w:val="0"/>
          <w:numId w:val="9"/>
        </w:numPr>
        <w:spacing w:after="0" w:lineRule="auto"/>
        <w:ind w:left="1146" w:hanging="295"/>
      </w:pPr>
      <w:r w:rsidDel="00000000" w:rsidR="00000000" w:rsidRPr="00000000">
        <w:rPr>
          <w:rtl w:val="0"/>
        </w:rPr>
        <w:t xml:space="preserve">Hibernate – 5.x</w:t>
      </w:r>
    </w:p>
    <w:p w:rsidR="00000000" w:rsidDel="00000000" w:rsidP="00000000" w:rsidRDefault="00000000" w:rsidRPr="00000000" w14:paraId="000000C5">
      <w:pPr>
        <w:numPr>
          <w:ilvl w:val="0"/>
          <w:numId w:val="9"/>
        </w:numPr>
        <w:ind w:left="1146" w:hanging="295"/>
      </w:pPr>
      <w:r w:rsidDel="00000000" w:rsidR="00000000" w:rsidRPr="00000000">
        <w:rPr>
          <w:rtl w:val="0"/>
        </w:rPr>
        <w:t xml:space="preserve">MySQL – 8.x</w:t>
      </w:r>
    </w:p>
    <w:p w:rsidR="00000000" w:rsidDel="00000000" w:rsidP="00000000" w:rsidRDefault="00000000" w:rsidRPr="00000000" w14:paraId="000000C6">
      <w:pPr>
        <w:ind w:left="567" w:firstLine="0"/>
        <w:rPr/>
      </w:pPr>
      <w:r w:rsidDel="00000000" w:rsidR="00000000" w:rsidRPr="00000000">
        <w:rPr>
          <w:rtl w:val="0"/>
        </w:rPr>
        <w:t xml:space="preserve">H/w requirement:</w:t>
      </w:r>
    </w:p>
    <w:p w:rsidR="00000000" w:rsidDel="00000000" w:rsidP="00000000" w:rsidRDefault="00000000" w:rsidRPr="00000000" w14:paraId="000000C7">
      <w:pPr>
        <w:numPr>
          <w:ilvl w:val="0"/>
          <w:numId w:val="9"/>
        </w:numPr>
        <w:spacing w:after="0" w:lineRule="auto"/>
        <w:ind w:left="1146" w:hanging="295"/>
      </w:pPr>
      <w:r w:rsidDel="00000000" w:rsidR="00000000" w:rsidRPr="00000000">
        <w:rPr>
          <w:rtl w:val="0"/>
        </w:rPr>
        <w:t xml:space="preserve">RAM – 4GB </w:t>
      </w:r>
    </w:p>
    <w:p w:rsidR="00000000" w:rsidDel="00000000" w:rsidP="00000000" w:rsidRDefault="00000000" w:rsidRPr="00000000" w14:paraId="000000C8">
      <w:pPr>
        <w:numPr>
          <w:ilvl w:val="0"/>
          <w:numId w:val="9"/>
        </w:numPr>
        <w:spacing w:after="0" w:lineRule="auto"/>
        <w:ind w:left="1146" w:hanging="295"/>
      </w:pPr>
      <w:r w:rsidDel="00000000" w:rsidR="00000000" w:rsidRPr="00000000">
        <w:rPr>
          <w:rtl w:val="0"/>
        </w:rPr>
        <w:t xml:space="preserve">Storage – 512 MB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8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numPr>
          <w:ilvl w:val="0"/>
          <w:numId w:val="8"/>
        </w:numPr>
        <w:ind w:left="567" w:hanging="567"/>
        <w:rPr>
          <w:rFonts w:ascii="Times New Roman" w:cs="Times New Roman" w:eastAsia="Times New Roman" w:hAnsi="Times New Roman"/>
          <w:sz w:val="28"/>
          <w:szCs w:val="28"/>
        </w:rPr>
      </w:pPr>
      <w:bookmarkStart w:colFirst="0" w:colLast="0" w:name="_heading=h.44sinio" w:id="16"/>
      <w:bookmarkEnd w:id="16"/>
      <w:r w:rsidDel="00000000" w:rsidR="00000000" w:rsidRPr="00000000">
        <w:rPr>
          <w:rFonts w:ascii="Times New Roman" w:cs="Times New Roman" w:eastAsia="Times New Roman" w:hAnsi="Times New Roman"/>
          <w:sz w:val="28"/>
          <w:szCs w:val="28"/>
          <w:rtl w:val="0"/>
        </w:rPr>
        <w:t xml:space="preserve">Acronyms and Abbreviations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3"/>
        </w:numPr>
        <w:spacing w:after="0" w:lineRule="auto"/>
        <w:ind w:left="1146" w:hanging="360"/>
      </w:pPr>
      <w:r w:rsidDel="00000000" w:rsidR="00000000" w:rsidRPr="00000000">
        <w:rPr>
          <w:rtl w:val="0"/>
        </w:rPr>
        <w:t xml:space="preserve">HLD – High-Level Design</w:t>
      </w:r>
    </w:p>
    <w:p w:rsidR="00000000" w:rsidDel="00000000" w:rsidP="00000000" w:rsidRDefault="00000000" w:rsidRPr="00000000" w14:paraId="000000CE">
      <w:pPr>
        <w:numPr>
          <w:ilvl w:val="0"/>
          <w:numId w:val="3"/>
        </w:numPr>
        <w:spacing w:after="0" w:lineRule="auto"/>
        <w:ind w:left="1146" w:hanging="360"/>
      </w:pPr>
      <w:r w:rsidDel="00000000" w:rsidR="00000000" w:rsidRPr="00000000">
        <w:rPr>
          <w:rtl w:val="0"/>
        </w:rPr>
        <w:t xml:space="preserve">SLA – Service Level Agreement</w:t>
      </w:r>
    </w:p>
    <w:p w:rsidR="00000000" w:rsidDel="00000000" w:rsidP="00000000" w:rsidRDefault="00000000" w:rsidRPr="00000000" w14:paraId="000000CF">
      <w:pPr>
        <w:numPr>
          <w:ilvl w:val="0"/>
          <w:numId w:val="3"/>
        </w:numPr>
        <w:spacing w:after="0" w:lineRule="auto"/>
        <w:ind w:left="1146" w:hanging="360"/>
      </w:pPr>
      <w:r w:rsidDel="00000000" w:rsidR="00000000" w:rsidRPr="00000000">
        <w:rPr>
          <w:rtl w:val="0"/>
        </w:rPr>
        <w:t xml:space="preserve">JSTL – Java Standard Tag Libraries</w:t>
      </w:r>
    </w:p>
    <w:p w:rsidR="00000000" w:rsidDel="00000000" w:rsidP="00000000" w:rsidRDefault="00000000" w:rsidRPr="00000000" w14:paraId="000000D0">
      <w:pPr>
        <w:numPr>
          <w:ilvl w:val="0"/>
          <w:numId w:val="3"/>
        </w:numPr>
        <w:spacing w:after="0" w:lineRule="auto"/>
        <w:ind w:left="1146" w:hanging="360"/>
      </w:pPr>
      <w:r w:rsidDel="00000000" w:rsidR="00000000" w:rsidRPr="00000000">
        <w:rPr>
          <w:rtl w:val="0"/>
        </w:rPr>
        <w:t xml:space="preserve">S/W – Software (Java version, Database version, Reporting tool software)</w:t>
      </w:r>
    </w:p>
    <w:p w:rsidR="00000000" w:rsidDel="00000000" w:rsidP="00000000" w:rsidRDefault="00000000" w:rsidRPr="00000000" w14:paraId="000000D1">
      <w:pPr>
        <w:numPr>
          <w:ilvl w:val="0"/>
          <w:numId w:val="3"/>
        </w:numPr>
        <w:spacing w:after="0" w:lineRule="auto"/>
        <w:ind w:left="1146" w:hanging="360"/>
      </w:pPr>
      <w:r w:rsidDel="00000000" w:rsidR="00000000" w:rsidRPr="00000000">
        <w:rPr>
          <w:rtl w:val="0"/>
        </w:rPr>
        <w:t xml:space="preserve">H/W – Hardware (Server-side CPU/RAM/LAN and Network architecture)</w:t>
      </w:r>
    </w:p>
    <w:p w:rsidR="00000000" w:rsidDel="00000000" w:rsidP="00000000" w:rsidRDefault="00000000" w:rsidRPr="00000000" w14:paraId="000000D2">
      <w:pPr>
        <w:numPr>
          <w:ilvl w:val="0"/>
          <w:numId w:val="3"/>
        </w:numPr>
        <w:ind w:left="1146" w:hanging="360"/>
      </w:pPr>
      <w:r w:rsidDel="00000000" w:rsidR="00000000" w:rsidRPr="00000000">
        <w:rPr>
          <w:rtl w:val="0"/>
        </w:rPr>
        <w:t xml:space="preserve">ER – Entity Relationship</w:t>
      </w:r>
      <w:r w:rsidDel="00000000" w:rsidR="00000000" w:rsidRPr="00000000">
        <w:rPr>
          <w:rtl w:val="0"/>
        </w:rPr>
      </w:r>
    </w:p>
    <w:p w:rsidR="00000000" w:rsidDel="00000000" w:rsidP="00000000" w:rsidRDefault="00000000" w:rsidRPr="00000000" w14:paraId="000000D3">
      <w:pPr>
        <w:ind w:left="426" w:firstLine="0"/>
        <w:rPr/>
      </w:pPr>
      <w:r w:rsidDel="00000000" w:rsidR="00000000" w:rsidRPr="00000000">
        <w:rPr>
          <w:rtl w:val="0"/>
        </w:rPr>
      </w:r>
    </w:p>
    <w:sectPr>
      <w:pgSz w:h="15840" w:w="12240" w:orient="portrait"/>
      <w:pgMar w:bottom="1440" w:top="1440" w:left="9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5">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947E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A3DD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947E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947EE"/>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7947EE"/>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7947EE"/>
    <w:pPr>
      <w:ind w:left="720"/>
      <w:contextualSpacing w:val="1"/>
    </w:pPr>
  </w:style>
  <w:style w:type="paragraph" w:styleId="TOCHeading">
    <w:name w:val="TOC Heading"/>
    <w:basedOn w:val="Heading1"/>
    <w:next w:val="Normal"/>
    <w:uiPriority w:val="39"/>
    <w:unhideWhenUsed w:val="1"/>
    <w:qFormat w:val="1"/>
    <w:rsid w:val="00CF3B26"/>
    <w:pPr>
      <w:outlineLvl w:val="9"/>
    </w:pPr>
  </w:style>
  <w:style w:type="paragraph" w:styleId="TOC1">
    <w:name w:val="toc 1"/>
    <w:basedOn w:val="Normal"/>
    <w:next w:val="Normal"/>
    <w:autoRedefine w:val="1"/>
    <w:uiPriority w:val="39"/>
    <w:unhideWhenUsed w:val="1"/>
    <w:rsid w:val="00CF3B26"/>
    <w:pPr>
      <w:spacing w:after="100"/>
    </w:pPr>
  </w:style>
  <w:style w:type="character" w:styleId="Hyperlink">
    <w:name w:val="Hyperlink"/>
    <w:basedOn w:val="DefaultParagraphFont"/>
    <w:uiPriority w:val="99"/>
    <w:unhideWhenUsed w:val="1"/>
    <w:rsid w:val="00CF3B26"/>
    <w:rPr>
      <w:color w:val="0563c1" w:themeColor="hyperlink"/>
      <w:u w:val="single"/>
    </w:rPr>
  </w:style>
  <w:style w:type="table" w:styleId="TableGrid">
    <w:name w:val="Table Grid"/>
    <w:basedOn w:val="TableNormal"/>
    <w:uiPriority w:val="39"/>
    <w:rsid w:val="00CF3B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CA3DDB"/>
    <w:rPr>
      <w:rFonts w:asciiTheme="majorHAnsi" w:cstheme="majorBidi" w:eastAsiaTheme="majorEastAsia" w:hAnsiTheme="majorHAnsi"/>
      <w:color w:val="2f5496" w:themeColor="accent1" w:themeShade="0000BF"/>
      <w:sz w:val="26"/>
      <w:szCs w:val="26"/>
    </w:rPr>
  </w:style>
  <w:style w:type="paragraph" w:styleId="TOC2">
    <w:name w:val="toc 2"/>
    <w:basedOn w:val="Normal"/>
    <w:next w:val="Normal"/>
    <w:autoRedefine w:val="1"/>
    <w:uiPriority w:val="39"/>
    <w:unhideWhenUsed w:val="1"/>
    <w:rsid w:val="00AA3FAA"/>
    <w:pPr>
      <w:spacing w:after="100"/>
      <w:ind w:left="220"/>
    </w:pPr>
  </w:style>
  <w:style w:type="paragraph" w:styleId="TOC3">
    <w:name w:val="toc 3"/>
    <w:basedOn w:val="Normal"/>
    <w:next w:val="Normal"/>
    <w:autoRedefine w:val="1"/>
    <w:uiPriority w:val="39"/>
    <w:unhideWhenUsed w:val="1"/>
    <w:rsid w:val="00E81870"/>
    <w:pPr>
      <w:spacing w:after="100"/>
      <w:ind w:left="440"/>
    </w:pPr>
    <w:rPr>
      <w:rFonts w:cs="Times New Roman" w:eastAsiaTheme="minorEastAs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nNX+SZlXaP4E2eZ1qlCsVwHPnw==">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2021-10-14T13:47:00Z</dcterms:created>
  <dc:creator>Sinchansnigdha Bhattacharya</dc:creator>
</cp:coreProperties>
</file>